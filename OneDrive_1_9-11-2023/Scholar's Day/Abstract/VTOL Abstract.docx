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7F3D7" w14:textId="77777777" w:rsidR="00337AED" w:rsidRPr="00F137FD" w:rsidRDefault="00337AED">
      <w:pPr>
        <w:rPr>
          <w:color w:val="FF0000"/>
        </w:rPr>
      </w:pPr>
      <w:r w:rsidRPr="00F137FD">
        <w:rPr>
          <w:color w:val="FF0000"/>
        </w:rPr>
        <w:t>Peter’s:</w:t>
      </w:r>
    </w:p>
    <w:p w14:paraId="12BDC57C" w14:textId="32E4D6FA" w:rsidR="00185F7A" w:rsidRPr="00F137FD" w:rsidRDefault="00337AED">
      <w:pPr>
        <w:rPr>
          <w:color w:val="FF0000"/>
        </w:rPr>
      </w:pPr>
      <w:r w:rsidRPr="00F137FD">
        <w:rPr>
          <w:color w:val="FF0000"/>
        </w:rPr>
        <w:br/>
      </w:r>
      <w:r w:rsidR="00FF5129" w:rsidRPr="00F137FD">
        <w:rPr>
          <w:color w:val="FF0000"/>
        </w:rPr>
        <w:t>Vertical take-off and landing (VTOL) vehicles have gained significant attention in recent years due to their potential to revolutionize transportation. Our research focuses on prototyping a VTOL in order to gain a strong</w:t>
      </w:r>
      <w:r w:rsidR="002E4D1C" w:rsidRPr="00F137FD">
        <w:rPr>
          <w:color w:val="FF0000"/>
        </w:rPr>
        <w:t>er</w:t>
      </w:r>
      <w:r w:rsidR="00FF5129" w:rsidRPr="00F137FD">
        <w:rPr>
          <w:color w:val="FF0000"/>
        </w:rPr>
        <w:t xml:space="preserve"> understanding of how they function. </w:t>
      </w:r>
      <w:r w:rsidR="002E4D1C" w:rsidRPr="00F137FD">
        <w:rPr>
          <w:color w:val="FF0000"/>
        </w:rPr>
        <w:t>To begin our project, we conducted extensive research into the design and operational principles of VTOL aircraft. We then used that knowledge to create a detailed design of our VTOL, taking into account factors such as weight, robustness, and reliability. Once the design phase was completed, we began the construction phase of the project. By using a combination of traditional subtractive manufacturing as well as newer additive manufacturing, we were able to quickly manufacture</w:t>
      </w:r>
      <w:r w:rsidR="00A453F3" w:rsidRPr="00F137FD">
        <w:rPr>
          <w:color w:val="FF0000"/>
        </w:rPr>
        <w:t xml:space="preserve"> and assemble our prototype. At this point, we are eagerly </w:t>
      </w:r>
      <w:r w:rsidR="002E4D1C" w:rsidRPr="00F137FD">
        <w:rPr>
          <w:color w:val="FF0000"/>
        </w:rPr>
        <w:t>looking forward to conducting a thorough evaluation of the craft's capabilities in the upcoming testing phase.</w:t>
      </w:r>
      <w:r w:rsidR="00A453F3" w:rsidRPr="00F137FD">
        <w:rPr>
          <w:color w:val="FF0000"/>
        </w:rPr>
        <w:t xml:space="preserve"> </w:t>
      </w:r>
      <w:r w:rsidR="002E4D1C" w:rsidRPr="00F137FD">
        <w:rPr>
          <w:color w:val="FF0000"/>
        </w:rPr>
        <w:t xml:space="preserve">We hope that this prototype will provide us with valuable insights that will improve our future iterations of the project. </w:t>
      </w:r>
    </w:p>
    <w:p w14:paraId="29FDD514" w14:textId="77777777" w:rsidR="00C0593D" w:rsidRPr="00F137FD" w:rsidRDefault="00C0593D">
      <w:pPr>
        <w:rPr>
          <w:color w:val="FF0000"/>
        </w:rPr>
      </w:pPr>
    </w:p>
    <w:p w14:paraId="1026570F" w14:textId="49B4411B" w:rsidR="00C0593D" w:rsidRPr="00F137FD" w:rsidRDefault="00C0593D">
      <w:pPr>
        <w:rPr>
          <w:color w:val="FF0000"/>
        </w:rPr>
      </w:pPr>
      <w:r w:rsidRPr="00F137FD">
        <w:rPr>
          <w:color w:val="FF0000"/>
        </w:rPr>
        <w:t>Omar’s:</w:t>
      </w:r>
    </w:p>
    <w:p w14:paraId="38AAFBE8" w14:textId="77777777" w:rsidR="00EE511E" w:rsidRPr="00F137FD" w:rsidRDefault="00EE511E">
      <w:pPr>
        <w:rPr>
          <w:color w:val="FF0000"/>
        </w:rPr>
      </w:pPr>
    </w:p>
    <w:p w14:paraId="2EA92055" w14:textId="77777777" w:rsidR="00C0593D" w:rsidRPr="00F137FD" w:rsidRDefault="00C0593D" w:rsidP="00C0593D">
      <w:pPr>
        <w:jc w:val="center"/>
        <w:rPr>
          <w:rFonts w:ascii="Times New Roman" w:hAnsi="Times New Roman" w:cs="Times New Roman"/>
          <w:b/>
          <w:color w:val="FF0000"/>
          <w:sz w:val="24"/>
          <w:szCs w:val="24"/>
        </w:rPr>
      </w:pPr>
      <w:r w:rsidRPr="00F137FD">
        <w:rPr>
          <w:rFonts w:ascii="Times New Roman" w:hAnsi="Times New Roman" w:cs="Times New Roman"/>
          <w:b/>
          <w:color w:val="FF0000"/>
          <w:sz w:val="24"/>
          <w:szCs w:val="24"/>
        </w:rPr>
        <w:t>Abstract</w:t>
      </w:r>
    </w:p>
    <w:p w14:paraId="294A1899" w14:textId="77777777" w:rsidR="00C0593D" w:rsidRPr="00F137FD" w:rsidRDefault="00C0593D" w:rsidP="00C0593D">
      <w:pPr>
        <w:ind w:firstLine="720"/>
        <w:rPr>
          <w:rFonts w:ascii="Times New Roman" w:hAnsi="Times New Roman" w:cs="Times New Roman"/>
          <w:color w:val="FF0000"/>
          <w:sz w:val="24"/>
          <w:szCs w:val="24"/>
        </w:rPr>
      </w:pPr>
      <w:r w:rsidRPr="00F137FD">
        <w:rPr>
          <w:rFonts w:ascii="Times New Roman" w:hAnsi="Times New Roman" w:cs="Times New Roman"/>
          <w:color w:val="FF0000"/>
          <w:sz w:val="24"/>
          <w:szCs w:val="24"/>
        </w:rPr>
        <w:t xml:space="preserve">Vertical take-off and landing (VTOL) aircraft have seen a rise in usage and development for the commercial industry. These VTOL aircraft are quite versatile in their functionality and how far of a distance they can travel. Our goal with our tiltrotor VTOL drone is to create a mix between a quadcopter and a fixed-wing aircraft to gain the benefits of both for future Student Unmanned Aerial Systems (SUAS) competitions. The benefits of the VTOL capabilities are that we would require no runway to take off and gain a stable stationary platform to use other mechanisms mid-flight. The fixed-wing benefits are that we increase our flight range and cruise speed by transitioning to having the wings create our lift instead of motors. </w:t>
      </w:r>
    </w:p>
    <w:p w14:paraId="6C68C387" w14:textId="77777777" w:rsidR="00AB47CC" w:rsidRPr="00F137FD" w:rsidRDefault="00AB47CC" w:rsidP="00AB47CC">
      <w:pPr>
        <w:ind w:firstLine="720"/>
        <w:rPr>
          <w:rFonts w:ascii="Times New Roman" w:hAnsi="Times New Roman" w:cs="Times New Roman"/>
          <w:color w:val="FF0000"/>
          <w:sz w:val="24"/>
          <w:szCs w:val="24"/>
        </w:rPr>
      </w:pPr>
      <w:r w:rsidRPr="00F137FD">
        <w:rPr>
          <w:rFonts w:ascii="Times New Roman" w:hAnsi="Times New Roman" w:cs="Times New Roman"/>
          <w:color w:val="FF0000"/>
          <w:sz w:val="24"/>
          <w:szCs w:val="24"/>
        </w:rPr>
        <w:t>We began our project researching types of VTOL aircraft looking for a simple yet effective solution that included the following factors: weight, robustness, and reliability. Finally, we decided on the tilt-rotor design because it best met our criteria while also resembling the V22 Osprey currently in service with the US military. We then used CAD software to design and prototype our aircraft. By using traditional subtractive and newer additive manufacturing, we were able to quickly and repeatably manufacture and assemble the prototype. Currently, we are approaching the first testing of the hover and are excited to see the valuable insights that those results will give us for future iterations of the project.</w:t>
      </w:r>
    </w:p>
    <w:p w14:paraId="0B9F2D18" w14:textId="77777777" w:rsidR="00EE511E" w:rsidRPr="00F137FD" w:rsidRDefault="00EE511E">
      <w:pPr>
        <w:rPr>
          <w:color w:val="FF0000"/>
        </w:rPr>
      </w:pPr>
    </w:p>
    <w:p w14:paraId="0ACACD37" w14:textId="77777777" w:rsidR="00737F7E" w:rsidRPr="00F137FD" w:rsidRDefault="00737F7E">
      <w:pPr>
        <w:rPr>
          <w:color w:val="FF0000"/>
        </w:rPr>
      </w:pPr>
    </w:p>
    <w:p w14:paraId="3272E36B" w14:textId="77777777" w:rsidR="00737F7E" w:rsidRPr="00F137FD" w:rsidRDefault="00737F7E">
      <w:pPr>
        <w:rPr>
          <w:color w:val="FF0000"/>
        </w:rPr>
      </w:pPr>
    </w:p>
    <w:p w14:paraId="09032C89" w14:textId="77777777" w:rsidR="00737F7E" w:rsidRDefault="00737F7E"/>
    <w:p w14:paraId="2296CC90" w14:textId="64698A7F" w:rsidR="00737F7E" w:rsidRPr="00B57C26" w:rsidRDefault="00737F7E">
      <w:pPr>
        <w:rPr>
          <w:color w:val="FF0000"/>
        </w:rPr>
      </w:pPr>
      <w:r w:rsidRPr="00B57C26">
        <w:rPr>
          <w:color w:val="FF0000"/>
        </w:rPr>
        <w:lastRenderedPageBreak/>
        <w:t>Merged:</w:t>
      </w:r>
    </w:p>
    <w:p w14:paraId="40417DB4" w14:textId="3301BD4A" w:rsidR="00D25076" w:rsidRPr="00B57C26" w:rsidRDefault="00885CBB" w:rsidP="00885CBB">
      <w:pPr>
        <w:jc w:val="center"/>
        <w:rPr>
          <w:rFonts w:ascii="Times New Roman" w:hAnsi="Times New Roman" w:cs="Times New Roman"/>
          <w:b/>
          <w:bCs/>
          <w:color w:val="FF0000"/>
          <w:sz w:val="24"/>
          <w:szCs w:val="24"/>
        </w:rPr>
      </w:pPr>
      <w:r w:rsidRPr="00B57C26">
        <w:rPr>
          <w:rFonts w:ascii="Times New Roman" w:hAnsi="Times New Roman" w:cs="Times New Roman"/>
          <w:b/>
          <w:bCs/>
          <w:color w:val="FF0000"/>
          <w:sz w:val="24"/>
          <w:szCs w:val="24"/>
        </w:rPr>
        <w:t>Fro</w:t>
      </w:r>
      <w:r w:rsidR="00D25076" w:rsidRPr="00B57C26">
        <w:rPr>
          <w:rFonts w:ascii="Times New Roman" w:hAnsi="Times New Roman" w:cs="Times New Roman"/>
          <w:b/>
          <w:bCs/>
          <w:color w:val="FF0000"/>
          <w:sz w:val="24"/>
          <w:szCs w:val="24"/>
        </w:rPr>
        <w:t>m</w:t>
      </w:r>
      <w:r w:rsidRPr="00B57C26">
        <w:rPr>
          <w:rFonts w:ascii="Times New Roman" w:hAnsi="Times New Roman" w:cs="Times New Roman"/>
          <w:b/>
          <w:bCs/>
          <w:color w:val="FF0000"/>
          <w:sz w:val="24"/>
          <w:szCs w:val="24"/>
        </w:rPr>
        <w:t xml:space="preserve"> Concept to </w:t>
      </w:r>
      <w:r w:rsidR="006F301B" w:rsidRPr="00B57C26">
        <w:rPr>
          <w:rFonts w:ascii="Times New Roman" w:hAnsi="Times New Roman" w:cs="Times New Roman"/>
          <w:b/>
          <w:bCs/>
          <w:color w:val="FF0000"/>
          <w:sz w:val="24"/>
          <w:szCs w:val="24"/>
        </w:rPr>
        <w:t>Prototype</w:t>
      </w:r>
      <w:r w:rsidRPr="00B57C26">
        <w:rPr>
          <w:rFonts w:ascii="Times New Roman" w:hAnsi="Times New Roman" w:cs="Times New Roman"/>
          <w:b/>
          <w:bCs/>
          <w:color w:val="FF0000"/>
          <w:sz w:val="24"/>
          <w:szCs w:val="24"/>
        </w:rPr>
        <w:t>: The Development of a Tilt-Rotor VTOL Drone</w:t>
      </w:r>
    </w:p>
    <w:p w14:paraId="2D53A1BD" w14:textId="61922FD2" w:rsidR="00737F7E" w:rsidRPr="00B57C26" w:rsidRDefault="00792CFD" w:rsidP="00737F7E">
      <w:pPr>
        <w:ind w:firstLine="720"/>
        <w:rPr>
          <w:rFonts w:ascii="Times New Roman" w:hAnsi="Times New Roman" w:cs="Times New Roman"/>
          <w:color w:val="FF0000"/>
          <w:sz w:val="24"/>
          <w:szCs w:val="24"/>
        </w:rPr>
      </w:pPr>
      <w:r w:rsidRPr="00B57C26">
        <w:rPr>
          <w:rFonts w:ascii="Times New Roman" w:hAnsi="Times New Roman" w:cs="Times New Roman"/>
          <w:color w:val="FF0000"/>
          <w:sz w:val="24"/>
          <w:szCs w:val="24"/>
        </w:rPr>
        <w:t xml:space="preserve">Because of their unique flight characteristics, vertical </w:t>
      </w:r>
      <w:r w:rsidR="00206C1D" w:rsidRPr="00B57C26">
        <w:rPr>
          <w:rFonts w:ascii="Times New Roman" w:hAnsi="Times New Roman" w:cs="Times New Roman"/>
          <w:color w:val="FF0000"/>
          <w:sz w:val="24"/>
          <w:szCs w:val="24"/>
        </w:rPr>
        <w:t>take-off</w:t>
      </w:r>
      <w:r w:rsidR="00EE56CA" w:rsidRPr="00B57C26">
        <w:rPr>
          <w:rFonts w:ascii="Times New Roman" w:hAnsi="Times New Roman" w:cs="Times New Roman"/>
          <w:color w:val="FF0000"/>
          <w:sz w:val="24"/>
          <w:szCs w:val="24"/>
        </w:rPr>
        <w:t xml:space="preserve"> </w:t>
      </w:r>
      <w:r w:rsidRPr="00B57C26">
        <w:rPr>
          <w:rFonts w:ascii="Times New Roman" w:hAnsi="Times New Roman" w:cs="Times New Roman"/>
          <w:color w:val="FF0000"/>
          <w:sz w:val="24"/>
          <w:szCs w:val="24"/>
        </w:rPr>
        <w:t>and landing (VTOL) aircraft have seen an increase in usage and development</w:t>
      </w:r>
      <w:r w:rsidR="00737F7E" w:rsidRPr="00B57C26">
        <w:rPr>
          <w:rFonts w:ascii="Times New Roman" w:hAnsi="Times New Roman" w:cs="Times New Roman"/>
          <w:color w:val="FF0000"/>
          <w:sz w:val="24"/>
          <w:szCs w:val="24"/>
        </w:rPr>
        <w:t xml:space="preserve">. Our goal with our tilt-rotor VTOL drone is to </w:t>
      </w:r>
      <w:r w:rsidR="00192C1E" w:rsidRPr="00B57C26">
        <w:rPr>
          <w:rFonts w:ascii="Times New Roman" w:hAnsi="Times New Roman" w:cs="Times New Roman"/>
          <w:color w:val="FF0000"/>
          <w:sz w:val="24"/>
          <w:szCs w:val="24"/>
        </w:rPr>
        <w:t>combine the benefits of</w:t>
      </w:r>
      <w:r w:rsidR="00737F7E" w:rsidRPr="00B57C26">
        <w:rPr>
          <w:rFonts w:ascii="Times New Roman" w:hAnsi="Times New Roman" w:cs="Times New Roman"/>
          <w:color w:val="FF0000"/>
          <w:sz w:val="24"/>
          <w:szCs w:val="24"/>
        </w:rPr>
        <w:t xml:space="preserve"> a quadcopter and a fixed-wing aircraft for future Student Unmanned Aerial Systems (SUAS) competitions. </w:t>
      </w:r>
      <w:r w:rsidR="000F554C" w:rsidRPr="00B57C26">
        <w:rPr>
          <w:rFonts w:ascii="Times New Roman" w:hAnsi="Times New Roman" w:cs="Times New Roman"/>
          <w:color w:val="FF0000"/>
          <w:sz w:val="24"/>
          <w:szCs w:val="24"/>
        </w:rPr>
        <w:t>Some of the</w:t>
      </w:r>
      <w:r w:rsidR="00737F7E" w:rsidRPr="00B57C26">
        <w:rPr>
          <w:rFonts w:ascii="Times New Roman" w:hAnsi="Times New Roman" w:cs="Times New Roman"/>
          <w:color w:val="FF0000"/>
          <w:sz w:val="24"/>
          <w:szCs w:val="24"/>
        </w:rPr>
        <w:t xml:space="preserve"> </w:t>
      </w:r>
      <w:r w:rsidR="0034486C" w:rsidRPr="00B57C26">
        <w:rPr>
          <w:rFonts w:ascii="Times New Roman" w:hAnsi="Times New Roman" w:cs="Times New Roman"/>
          <w:color w:val="FF0000"/>
          <w:sz w:val="24"/>
          <w:szCs w:val="24"/>
        </w:rPr>
        <w:t>advantages</w:t>
      </w:r>
      <w:r w:rsidR="00737F7E" w:rsidRPr="00B57C26">
        <w:rPr>
          <w:rFonts w:ascii="Times New Roman" w:hAnsi="Times New Roman" w:cs="Times New Roman"/>
          <w:color w:val="FF0000"/>
          <w:sz w:val="24"/>
          <w:szCs w:val="24"/>
        </w:rPr>
        <w:t xml:space="preserve"> of </w:t>
      </w:r>
      <w:r w:rsidR="000F554C" w:rsidRPr="00B57C26">
        <w:rPr>
          <w:rFonts w:ascii="Times New Roman" w:hAnsi="Times New Roman" w:cs="Times New Roman"/>
          <w:color w:val="FF0000"/>
          <w:sz w:val="24"/>
          <w:szCs w:val="24"/>
        </w:rPr>
        <w:t>a</w:t>
      </w:r>
      <w:r w:rsidR="00737F7E" w:rsidRPr="00B57C26">
        <w:rPr>
          <w:rFonts w:ascii="Times New Roman" w:hAnsi="Times New Roman" w:cs="Times New Roman"/>
          <w:color w:val="FF0000"/>
          <w:sz w:val="24"/>
          <w:szCs w:val="24"/>
        </w:rPr>
        <w:t xml:space="preserve"> VTOL </w:t>
      </w:r>
      <w:r w:rsidR="000F554C" w:rsidRPr="00B57C26">
        <w:rPr>
          <w:rFonts w:ascii="Times New Roman" w:hAnsi="Times New Roman" w:cs="Times New Roman"/>
          <w:color w:val="FF0000"/>
          <w:sz w:val="24"/>
          <w:szCs w:val="24"/>
        </w:rPr>
        <w:t>platform</w:t>
      </w:r>
      <w:r w:rsidR="00737F7E" w:rsidRPr="00B57C26">
        <w:rPr>
          <w:rFonts w:ascii="Times New Roman" w:hAnsi="Times New Roman" w:cs="Times New Roman"/>
          <w:color w:val="FF0000"/>
          <w:sz w:val="24"/>
          <w:szCs w:val="24"/>
        </w:rPr>
        <w:t xml:space="preserve"> </w:t>
      </w:r>
      <w:r w:rsidR="00096637" w:rsidRPr="00B57C26">
        <w:rPr>
          <w:rFonts w:ascii="Times New Roman" w:hAnsi="Times New Roman" w:cs="Times New Roman"/>
          <w:color w:val="FF0000"/>
          <w:sz w:val="24"/>
          <w:szCs w:val="24"/>
        </w:rPr>
        <w:t>include</w:t>
      </w:r>
      <w:r w:rsidR="00496359" w:rsidRPr="00B57C26">
        <w:rPr>
          <w:rFonts w:ascii="Times New Roman" w:hAnsi="Times New Roman" w:cs="Times New Roman"/>
          <w:color w:val="FF0000"/>
          <w:sz w:val="24"/>
          <w:szCs w:val="24"/>
        </w:rPr>
        <w:t xml:space="preserve"> not needing</w:t>
      </w:r>
      <w:r w:rsidR="00737F7E" w:rsidRPr="00B57C26">
        <w:rPr>
          <w:rFonts w:ascii="Times New Roman" w:hAnsi="Times New Roman" w:cs="Times New Roman"/>
          <w:color w:val="FF0000"/>
          <w:sz w:val="24"/>
          <w:szCs w:val="24"/>
        </w:rPr>
        <w:t xml:space="preserve"> </w:t>
      </w:r>
      <w:r w:rsidR="000F554C" w:rsidRPr="00B57C26">
        <w:rPr>
          <w:rFonts w:ascii="Times New Roman" w:hAnsi="Times New Roman" w:cs="Times New Roman"/>
          <w:color w:val="FF0000"/>
          <w:sz w:val="24"/>
          <w:szCs w:val="24"/>
        </w:rPr>
        <w:t>a</w:t>
      </w:r>
      <w:r w:rsidR="00737F7E" w:rsidRPr="00B57C26">
        <w:rPr>
          <w:rFonts w:ascii="Times New Roman" w:hAnsi="Times New Roman" w:cs="Times New Roman"/>
          <w:color w:val="FF0000"/>
          <w:sz w:val="24"/>
          <w:szCs w:val="24"/>
        </w:rPr>
        <w:t xml:space="preserve"> runway to take off</w:t>
      </w:r>
      <w:r w:rsidR="00C6476B" w:rsidRPr="00B57C26">
        <w:rPr>
          <w:rFonts w:ascii="Times New Roman" w:hAnsi="Times New Roman" w:cs="Times New Roman"/>
          <w:color w:val="FF0000"/>
          <w:sz w:val="24"/>
          <w:szCs w:val="24"/>
        </w:rPr>
        <w:t>,</w:t>
      </w:r>
      <w:r w:rsidR="00737F7E" w:rsidRPr="00B57C26">
        <w:rPr>
          <w:rFonts w:ascii="Times New Roman" w:hAnsi="Times New Roman" w:cs="Times New Roman"/>
          <w:color w:val="FF0000"/>
          <w:sz w:val="24"/>
          <w:szCs w:val="24"/>
        </w:rPr>
        <w:t xml:space="preserve"> gain</w:t>
      </w:r>
      <w:r w:rsidR="0082206A" w:rsidRPr="00B57C26">
        <w:rPr>
          <w:rFonts w:ascii="Times New Roman" w:hAnsi="Times New Roman" w:cs="Times New Roman"/>
          <w:color w:val="FF0000"/>
          <w:sz w:val="24"/>
          <w:szCs w:val="24"/>
        </w:rPr>
        <w:t>ing</w:t>
      </w:r>
      <w:r w:rsidR="00737F7E" w:rsidRPr="00B57C26">
        <w:rPr>
          <w:rFonts w:ascii="Times New Roman" w:hAnsi="Times New Roman" w:cs="Times New Roman"/>
          <w:color w:val="FF0000"/>
          <w:sz w:val="24"/>
          <w:szCs w:val="24"/>
        </w:rPr>
        <w:t xml:space="preserve"> a stable stationary platform to use other mechanisms </w:t>
      </w:r>
      <w:r w:rsidR="00C6476B" w:rsidRPr="00B57C26">
        <w:rPr>
          <w:rFonts w:ascii="Times New Roman" w:hAnsi="Times New Roman" w:cs="Times New Roman"/>
          <w:color w:val="FF0000"/>
          <w:sz w:val="24"/>
          <w:szCs w:val="24"/>
        </w:rPr>
        <w:t xml:space="preserve">while </w:t>
      </w:r>
      <w:r w:rsidR="0013022B" w:rsidRPr="00B57C26">
        <w:rPr>
          <w:rFonts w:ascii="Times New Roman" w:hAnsi="Times New Roman" w:cs="Times New Roman"/>
          <w:color w:val="FF0000"/>
          <w:sz w:val="24"/>
          <w:szCs w:val="24"/>
        </w:rPr>
        <w:t xml:space="preserve">in </w:t>
      </w:r>
      <w:r w:rsidR="00737F7E" w:rsidRPr="00B57C26">
        <w:rPr>
          <w:rFonts w:ascii="Times New Roman" w:hAnsi="Times New Roman" w:cs="Times New Roman"/>
          <w:color w:val="FF0000"/>
          <w:sz w:val="24"/>
          <w:szCs w:val="24"/>
        </w:rPr>
        <w:t>mid-flight</w:t>
      </w:r>
      <w:r w:rsidR="00C6476B" w:rsidRPr="00B57C26">
        <w:rPr>
          <w:rFonts w:ascii="Times New Roman" w:hAnsi="Times New Roman" w:cs="Times New Roman"/>
          <w:color w:val="FF0000"/>
          <w:sz w:val="24"/>
          <w:szCs w:val="24"/>
        </w:rPr>
        <w:t>, and</w:t>
      </w:r>
      <w:r w:rsidR="00737F7E" w:rsidRPr="00B57C26">
        <w:rPr>
          <w:rFonts w:ascii="Times New Roman" w:hAnsi="Times New Roman" w:cs="Times New Roman"/>
          <w:color w:val="FF0000"/>
          <w:sz w:val="24"/>
          <w:szCs w:val="24"/>
        </w:rPr>
        <w:t xml:space="preserve"> increas</w:t>
      </w:r>
      <w:r w:rsidR="0082206A" w:rsidRPr="00B57C26">
        <w:rPr>
          <w:rFonts w:ascii="Times New Roman" w:hAnsi="Times New Roman" w:cs="Times New Roman"/>
          <w:color w:val="FF0000"/>
          <w:sz w:val="24"/>
          <w:szCs w:val="24"/>
        </w:rPr>
        <w:t>ing</w:t>
      </w:r>
      <w:r w:rsidR="00737F7E" w:rsidRPr="00B57C26">
        <w:rPr>
          <w:rFonts w:ascii="Times New Roman" w:hAnsi="Times New Roman" w:cs="Times New Roman"/>
          <w:color w:val="FF0000"/>
          <w:sz w:val="24"/>
          <w:szCs w:val="24"/>
        </w:rPr>
        <w:t xml:space="preserve"> our flight range and cruise speed by transitioning to </w:t>
      </w:r>
      <w:r w:rsidR="00C6476B" w:rsidRPr="00B57C26">
        <w:rPr>
          <w:rFonts w:ascii="Times New Roman" w:hAnsi="Times New Roman" w:cs="Times New Roman"/>
          <w:color w:val="FF0000"/>
          <w:sz w:val="24"/>
          <w:szCs w:val="24"/>
        </w:rPr>
        <w:t>forward flight.</w:t>
      </w:r>
    </w:p>
    <w:p w14:paraId="6D141E62" w14:textId="45EE312C" w:rsidR="00EE511E" w:rsidRPr="00B57C26" w:rsidRDefault="00573FE2" w:rsidP="00B67D30">
      <w:pPr>
        <w:ind w:firstLine="720"/>
        <w:rPr>
          <w:rFonts w:ascii="Times New Roman" w:hAnsi="Times New Roman" w:cs="Times New Roman"/>
          <w:color w:val="FF0000"/>
          <w:sz w:val="24"/>
          <w:szCs w:val="24"/>
        </w:rPr>
      </w:pPr>
      <w:r w:rsidRPr="00B57C26">
        <w:rPr>
          <w:rFonts w:ascii="Times New Roman" w:hAnsi="Times New Roman" w:cs="Times New Roman"/>
          <w:color w:val="FF0000"/>
          <w:sz w:val="24"/>
          <w:szCs w:val="24"/>
        </w:rPr>
        <w:t xml:space="preserve">We </w:t>
      </w:r>
      <w:r w:rsidR="00AB47CC" w:rsidRPr="00B57C26">
        <w:rPr>
          <w:rFonts w:ascii="Times New Roman" w:hAnsi="Times New Roman" w:cs="Times New Roman"/>
          <w:color w:val="FF0000"/>
          <w:sz w:val="24"/>
          <w:szCs w:val="24"/>
        </w:rPr>
        <w:t>began</w:t>
      </w:r>
      <w:r w:rsidRPr="00B57C26">
        <w:rPr>
          <w:rFonts w:ascii="Times New Roman" w:hAnsi="Times New Roman" w:cs="Times New Roman"/>
          <w:color w:val="FF0000"/>
          <w:sz w:val="24"/>
          <w:szCs w:val="24"/>
        </w:rPr>
        <w:t xml:space="preserve"> our project researching types of VTOL aircraft looking for a simple yet effective solution that </w:t>
      </w:r>
      <w:r w:rsidR="00AB47CC" w:rsidRPr="00B57C26">
        <w:rPr>
          <w:rFonts w:ascii="Times New Roman" w:hAnsi="Times New Roman" w:cs="Times New Roman"/>
          <w:color w:val="FF0000"/>
          <w:sz w:val="24"/>
          <w:szCs w:val="24"/>
        </w:rPr>
        <w:t>included the following factors:</w:t>
      </w:r>
      <w:r w:rsidRPr="00B57C26">
        <w:rPr>
          <w:rFonts w:ascii="Times New Roman" w:hAnsi="Times New Roman" w:cs="Times New Roman"/>
          <w:color w:val="FF0000"/>
          <w:sz w:val="24"/>
          <w:szCs w:val="24"/>
        </w:rPr>
        <w:t xml:space="preserve"> weight, robustness, and </w:t>
      </w:r>
      <w:r w:rsidR="00AB47CC" w:rsidRPr="00B57C26">
        <w:rPr>
          <w:rFonts w:ascii="Times New Roman" w:hAnsi="Times New Roman" w:cs="Times New Roman"/>
          <w:color w:val="FF0000"/>
          <w:sz w:val="24"/>
          <w:szCs w:val="24"/>
        </w:rPr>
        <w:t>reliability.</w:t>
      </w:r>
      <w:r w:rsidR="00737F7E" w:rsidRPr="00B57C26">
        <w:rPr>
          <w:rFonts w:ascii="Times New Roman" w:hAnsi="Times New Roman" w:cs="Times New Roman"/>
          <w:color w:val="FF0000"/>
          <w:sz w:val="24"/>
          <w:szCs w:val="24"/>
        </w:rPr>
        <w:t xml:space="preserve"> </w:t>
      </w:r>
      <w:r w:rsidR="00AB47CC" w:rsidRPr="00B57C26">
        <w:rPr>
          <w:rFonts w:ascii="Times New Roman" w:hAnsi="Times New Roman" w:cs="Times New Roman"/>
          <w:color w:val="FF0000"/>
          <w:sz w:val="24"/>
          <w:szCs w:val="24"/>
        </w:rPr>
        <w:t>Finally</w:t>
      </w:r>
      <w:r w:rsidR="00DE2100" w:rsidRPr="00B57C26">
        <w:rPr>
          <w:rFonts w:ascii="Times New Roman" w:hAnsi="Times New Roman" w:cs="Times New Roman"/>
          <w:color w:val="FF0000"/>
          <w:sz w:val="24"/>
          <w:szCs w:val="24"/>
        </w:rPr>
        <w:t>,</w:t>
      </w:r>
      <w:r w:rsidR="00737F7E" w:rsidRPr="00B57C26">
        <w:rPr>
          <w:rFonts w:ascii="Times New Roman" w:hAnsi="Times New Roman" w:cs="Times New Roman"/>
          <w:color w:val="FF0000"/>
          <w:sz w:val="24"/>
          <w:szCs w:val="24"/>
        </w:rPr>
        <w:t xml:space="preserve"> we </w:t>
      </w:r>
      <w:r w:rsidR="00DE2100" w:rsidRPr="00B57C26">
        <w:rPr>
          <w:rFonts w:ascii="Times New Roman" w:hAnsi="Times New Roman" w:cs="Times New Roman"/>
          <w:color w:val="FF0000"/>
          <w:sz w:val="24"/>
          <w:szCs w:val="24"/>
        </w:rPr>
        <w:t xml:space="preserve">decided </w:t>
      </w:r>
      <w:r w:rsidR="00AB47CC" w:rsidRPr="00B57C26">
        <w:rPr>
          <w:rFonts w:ascii="Times New Roman" w:hAnsi="Times New Roman" w:cs="Times New Roman"/>
          <w:color w:val="FF0000"/>
          <w:sz w:val="24"/>
          <w:szCs w:val="24"/>
        </w:rPr>
        <w:t xml:space="preserve">on </w:t>
      </w:r>
      <w:r w:rsidR="00737F7E" w:rsidRPr="00B57C26">
        <w:rPr>
          <w:rFonts w:ascii="Times New Roman" w:hAnsi="Times New Roman" w:cs="Times New Roman"/>
          <w:color w:val="FF0000"/>
          <w:sz w:val="24"/>
          <w:szCs w:val="24"/>
        </w:rPr>
        <w:t xml:space="preserve">the tilt-rotor design </w:t>
      </w:r>
      <w:r w:rsidR="00AB47CC" w:rsidRPr="00B57C26">
        <w:rPr>
          <w:rFonts w:ascii="Times New Roman" w:hAnsi="Times New Roman" w:cs="Times New Roman"/>
          <w:color w:val="FF0000"/>
          <w:sz w:val="24"/>
          <w:szCs w:val="24"/>
        </w:rPr>
        <w:t>because</w:t>
      </w:r>
      <w:r w:rsidR="00737F7E" w:rsidRPr="00B57C26">
        <w:rPr>
          <w:rFonts w:ascii="Times New Roman" w:hAnsi="Times New Roman" w:cs="Times New Roman"/>
          <w:color w:val="FF0000"/>
          <w:sz w:val="24"/>
          <w:szCs w:val="24"/>
        </w:rPr>
        <w:t xml:space="preserve"> it </w:t>
      </w:r>
      <w:r w:rsidR="00AB47CC" w:rsidRPr="00B57C26">
        <w:rPr>
          <w:rFonts w:ascii="Times New Roman" w:hAnsi="Times New Roman" w:cs="Times New Roman"/>
          <w:color w:val="FF0000"/>
          <w:sz w:val="24"/>
          <w:szCs w:val="24"/>
        </w:rPr>
        <w:t>best met</w:t>
      </w:r>
      <w:r w:rsidR="00737F7E" w:rsidRPr="00B57C26">
        <w:rPr>
          <w:rFonts w:ascii="Times New Roman" w:hAnsi="Times New Roman" w:cs="Times New Roman"/>
          <w:color w:val="FF0000"/>
          <w:sz w:val="24"/>
          <w:szCs w:val="24"/>
        </w:rPr>
        <w:t xml:space="preserve"> our criteria while also </w:t>
      </w:r>
      <w:r w:rsidR="00AB47CC" w:rsidRPr="00B57C26">
        <w:rPr>
          <w:rFonts w:ascii="Times New Roman" w:hAnsi="Times New Roman" w:cs="Times New Roman"/>
          <w:color w:val="FF0000"/>
          <w:sz w:val="24"/>
          <w:szCs w:val="24"/>
        </w:rPr>
        <w:t>resembling</w:t>
      </w:r>
      <w:r w:rsidR="00737F7E" w:rsidRPr="00B57C26">
        <w:rPr>
          <w:rFonts w:ascii="Times New Roman" w:hAnsi="Times New Roman" w:cs="Times New Roman"/>
          <w:color w:val="FF0000"/>
          <w:sz w:val="24"/>
          <w:szCs w:val="24"/>
        </w:rPr>
        <w:t xml:space="preserve"> the V22 Osprey currently in service with the US military. We </w:t>
      </w:r>
      <w:r w:rsidR="00DE1B1D" w:rsidRPr="00B57C26">
        <w:rPr>
          <w:rFonts w:ascii="Times New Roman" w:hAnsi="Times New Roman" w:cs="Times New Roman"/>
          <w:color w:val="FF0000"/>
          <w:sz w:val="24"/>
          <w:szCs w:val="24"/>
        </w:rPr>
        <w:t xml:space="preserve">then </w:t>
      </w:r>
      <w:r w:rsidR="00AB47CC" w:rsidRPr="00B57C26">
        <w:rPr>
          <w:rFonts w:ascii="Times New Roman" w:hAnsi="Times New Roman" w:cs="Times New Roman"/>
          <w:color w:val="FF0000"/>
          <w:sz w:val="24"/>
          <w:szCs w:val="24"/>
        </w:rPr>
        <w:t>used</w:t>
      </w:r>
      <w:r w:rsidR="00737F7E" w:rsidRPr="00B57C26">
        <w:rPr>
          <w:rFonts w:ascii="Times New Roman" w:hAnsi="Times New Roman" w:cs="Times New Roman"/>
          <w:color w:val="FF0000"/>
          <w:sz w:val="24"/>
          <w:szCs w:val="24"/>
        </w:rPr>
        <w:t xml:space="preserve"> CAD software</w:t>
      </w:r>
      <w:r w:rsidR="00AB47CC" w:rsidRPr="00B57C26">
        <w:rPr>
          <w:rFonts w:ascii="Times New Roman" w:hAnsi="Times New Roman" w:cs="Times New Roman"/>
          <w:color w:val="FF0000"/>
          <w:sz w:val="24"/>
          <w:szCs w:val="24"/>
        </w:rPr>
        <w:t xml:space="preserve"> to design and prototype our aircraft.</w:t>
      </w:r>
      <w:r w:rsidR="00737F7E" w:rsidRPr="00B57C26">
        <w:rPr>
          <w:rFonts w:ascii="Times New Roman" w:hAnsi="Times New Roman" w:cs="Times New Roman"/>
          <w:color w:val="FF0000"/>
          <w:sz w:val="24"/>
          <w:szCs w:val="24"/>
        </w:rPr>
        <w:t xml:space="preserve"> By using traditional subtractive </w:t>
      </w:r>
      <w:r w:rsidR="00AB47CC" w:rsidRPr="00B57C26">
        <w:rPr>
          <w:rFonts w:ascii="Times New Roman" w:hAnsi="Times New Roman" w:cs="Times New Roman"/>
          <w:color w:val="FF0000"/>
          <w:sz w:val="24"/>
          <w:szCs w:val="24"/>
        </w:rPr>
        <w:t>and</w:t>
      </w:r>
      <w:r w:rsidR="00737F7E" w:rsidRPr="00B57C26">
        <w:rPr>
          <w:rFonts w:ascii="Times New Roman" w:hAnsi="Times New Roman" w:cs="Times New Roman"/>
          <w:color w:val="FF0000"/>
          <w:sz w:val="24"/>
          <w:szCs w:val="24"/>
        </w:rPr>
        <w:t xml:space="preserve"> newer additive manufacturing, we </w:t>
      </w:r>
      <w:r w:rsidR="00DE1B1D" w:rsidRPr="00B57C26">
        <w:rPr>
          <w:rFonts w:ascii="Times New Roman" w:hAnsi="Times New Roman" w:cs="Times New Roman"/>
          <w:color w:val="FF0000"/>
          <w:sz w:val="24"/>
          <w:szCs w:val="24"/>
        </w:rPr>
        <w:t>were able to</w:t>
      </w:r>
      <w:r w:rsidR="00737F7E" w:rsidRPr="00B57C26">
        <w:rPr>
          <w:rFonts w:ascii="Times New Roman" w:hAnsi="Times New Roman" w:cs="Times New Roman"/>
          <w:color w:val="FF0000"/>
          <w:sz w:val="24"/>
          <w:szCs w:val="24"/>
        </w:rPr>
        <w:t xml:space="preserve"> </w:t>
      </w:r>
      <w:r w:rsidR="00AB47CC" w:rsidRPr="00B57C26">
        <w:rPr>
          <w:rFonts w:ascii="Times New Roman" w:hAnsi="Times New Roman" w:cs="Times New Roman"/>
          <w:color w:val="FF0000"/>
          <w:sz w:val="24"/>
          <w:szCs w:val="24"/>
        </w:rPr>
        <w:t>quickly</w:t>
      </w:r>
      <w:r w:rsidR="00737F7E" w:rsidRPr="00B57C26">
        <w:rPr>
          <w:rFonts w:ascii="Times New Roman" w:hAnsi="Times New Roman" w:cs="Times New Roman"/>
          <w:color w:val="FF0000"/>
          <w:sz w:val="24"/>
          <w:szCs w:val="24"/>
        </w:rPr>
        <w:t xml:space="preserve"> manufacture </w:t>
      </w:r>
      <w:r w:rsidR="00AB47CC" w:rsidRPr="00B57C26">
        <w:rPr>
          <w:rFonts w:ascii="Times New Roman" w:hAnsi="Times New Roman" w:cs="Times New Roman"/>
          <w:color w:val="FF0000"/>
          <w:sz w:val="24"/>
          <w:szCs w:val="24"/>
        </w:rPr>
        <w:t xml:space="preserve">and assemble </w:t>
      </w:r>
      <w:r w:rsidR="00737F7E" w:rsidRPr="00B57C26">
        <w:rPr>
          <w:rFonts w:ascii="Times New Roman" w:hAnsi="Times New Roman" w:cs="Times New Roman"/>
          <w:color w:val="FF0000"/>
          <w:sz w:val="24"/>
          <w:szCs w:val="24"/>
        </w:rPr>
        <w:t>the prototype</w:t>
      </w:r>
      <w:r w:rsidR="00AB47CC" w:rsidRPr="00B57C26">
        <w:rPr>
          <w:rFonts w:ascii="Times New Roman" w:hAnsi="Times New Roman" w:cs="Times New Roman"/>
          <w:color w:val="FF0000"/>
          <w:sz w:val="24"/>
          <w:szCs w:val="24"/>
        </w:rPr>
        <w:t xml:space="preserve">. </w:t>
      </w:r>
      <w:r w:rsidR="00030F22" w:rsidRPr="00B57C26">
        <w:rPr>
          <w:rFonts w:ascii="Times New Roman" w:hAnsi="Times New Roman" w:cs="Times New Roman"/>
          <w:color w:val="FF0000"/>
          <w:sz w:val="24"/>
          <w:szCs w:val="24"/>
        </w:rPr>
        <w:t xml:space="preserve">We are now </w:t>
      </w:r>
      <w:r w:rsidR="00B67D30" w:rsidRPr="00B57C26">
        <w:rPr>
          <w:rFonts w:ascii="Times New Roman" w:hAnsi="Times New Roman" w:cs="Times New Roman"/>
          <w:color w:val="FF0000"/>
          <w:sz w:val="24"/>
          <w:szCs w:val="24"/>
        </w:rPr>
        <w:t>in</w:t>
      </w:r>
      <w:r w:rsidR="00030F22" w:rsidRPr="00B57C26">
        <w:rPr>
          <w:rFonts w:ascii="Times New Roman" w:hAnsi="Times New Roman" w:cs="Times New Roman"/>
          <w:color w:val="FF0000"/>
          <w:sz w:val="24"/>
          <w:szCs w:val="24"/>
        </w:rPr>
        <w:t xml:space="preserve"> the testing </w:t>
      </w:r>
      <w:r w:rsidR="00B67D30" w:rsidRPr="00B57C26">
        <w:rPr>
          <w:rFonts w:ascii="Times New Roman" w:hAnsi="Times New Roman" w:cs="Times New Roman"/>
          <w:color w:val="FF0000"/>
          <w:sz w:val="24"/>
          <w:szCs w:val="24"/>
        </w:rPr>
        <w:t>phase of the project</w:t>
      </w:r>
      <w:r w:rsidR="00030F22" w:rsidRPr="00B57C26">
        <w:rPr>
          <w:rFonts w:ascii="Times New Roman" w:hAnsi="Times New Roman" w:cs="Times New Roman"/>
          <w:color w:val="FF0000"/>
          <w:sz w:val="24"/>
          <w:szCs w:val="24"/>
        </w:rPr>
        <w:t xml:space="preserve">, </w:t>
      </w:r>
      <w:r w:rsidR="00901EE8" w:rsidRPr="00B57C26">
        <w:rPr>
          <w:rFonts w:ascii="Times New Roman" w:hAnsi="Times New Roman" w:cs="Times New Roman"/>
          <w:color w:val="FF0000"/>
          <w:sz w:val="24"/>
          <w:szCs w:val="24"/>
        </w:rPr>
        <w:t xml:space="preserve">which </w:t>
      </w:r>
      <w:r w:rsidR="009350E9" w:rsidRPr="00B57C26">
        <w:rPr>
          <w:rFonts w:ascii="Times New Roman" w:hAnsi="Times New Roman" w:cs="Times New Roman"/>
          <w:color w:val="FF0000"/>
          <w:sz w:val="24"/>
          <w:szCs w:val="24"/>
        </w:rPr>
        <w:t>will include verifying the</w:t>
      </w:r>
      <w:r w:rsidR="00901EE8" w:rsidRPr="00B57C26">
        <w:rPr>
          <w:rFonts w:ascii="Times New Roman" w:hAnsi="Times New Roman" w:cs="Times New Roman"/>
          <w:color w:val="FF0000"/>
          <w:sz w:val="24"/>
          <w:szCs w:val="24"/>
        </w:rPr>
        <w:t xml:space="preserve"> </w:t>
      </w:r>
      <w:r w:rsidR="00B67D30" w:rsidRPr="00B57C26">
        <w:rPr>
          <w:rFonts w:ascii="Times New Roman" w:hAnsi="Times New Roman" w:cs="Times New Roman"/>
          <w:color w:val="FF0000"/>
          <w:sz w:val="24"/>
          <w:szCs w:val="24"/>
        </w:rPr>
        <w:t xml:space="preserve">drone's </w:t>
      </w:r>
      <w:r w:rsidR="00901EE8" w:rsidRPr="00B57C26">
        <w:rPr>
          <w:rFonts w:ascii="Times New Roman" w:hAnsi="Times New Roman" w:cs="Times New Roman"/>
          <w:color w:val="FF0000"/>
          <w:sz w:val="24"/>
          <w:szCs w:val="24"/>
        </w:rPr>
        <w:t>hovering</w:t>
      </w:r>
      <w:r w:rsidR="009350E9" w:rsidRPr="00B57C26">
        <w:rPr>
          <w:rFonts w:ascii="Times New Roman" w:hAnsi="Times New Roman" w:cs="Times New Roman"/>
          <w:color w:val="FF0000"/>
          <w:sz w:val="24"/>
          <w:szCs w:val="24"/>
        </w:rPr>
        <w:t xml:space="preserve"> and</w:t>
      </w:r>
      <w:r w:rsidR="00901EE8" w:rsidRPr="00B57C26">
        <w:rPr>
          <w:rFonts w:ascii="Times New Roman" w:hAnsi="Times New Roman" w:cs="Times New Roman"/>
          <w:color w:val="FF0000"/>
          <w:sz w:val="24"/>
          <w:szCs w:val="24"/>
        </w:rPr>
        <w:t xml:space="preserve"> transition</w:t>
      </w:r>
      <w:r w:rsidR="009350E9" w:rsidRPr="00B57C26">
        <w:rPr>
          <w:rFonts w:ascii="Times New Roman" w:hAnsi="Times New Roman" w:cs="Times New Roman"/>
          <w:color w:val="FF0000"/>
          <w:sz w:val="24"/>
          <w:szCs w:val="24"/>
        </w:rPr>
        <w:t>ing</w:t>
      </w:r>
      <w:r w:rsidR="00901EE8" w:rsidRPr="00B57C26">
        <w:rPr>
          <w:rFonts w:ascii="Times New Roman" w:hAnsi="Times New Roman" w:cs="Times New Roman"/>
          <w:color w:val="FF0000"/>
          <w:sz w:val="24"/>
          <w:szCs w:val="24"/>
        </w:rPr>
        <w:t xml:space="preserve"> </w:t>
      </w:r>
      <w:r w:rsidR="009350E9" w:rsidRPr="00B57C26">
        <w:rPr>
          <w:rFonts w:ascii="Times New Roman" w:hAnsi="Times New Roman" w:cs="Times New Roman"/>
          <w:color w:val="FF0000"/>
          <w:sz w:val="24"/>
          <w:szCs w:val="24"/>
        </w:rPr>
        <w:t>capabilities</w:t>
      </w:r>
      <w:r w:rsidR="00B36451" w:rsidRPr="00B57C26">
        <w:rPr>
          <w:rFonts w:ascii="Times New Roman" w:hAnsi="Times New Roman" w:cs="Times New Roman"/>
          <w:color w:val="FF0000"/>
          <w:sz w:val="24"/>
          <w:szCs w:val="24"/>
        </w:rPr>
        <w:t>,</w:t>
      </w:r>
      <w:r w:rsidR="00901EE8" w:rsidRPr="00B57C26">
        <w:rPr>
          <w:rFonts w:ascii="Times New Roman" w:hAnsi="Times New Roman" w:cs="Times New Roman"/>
          <w:color w:val="FF0000"/>
          <w:sz w:val="24"/>
          <w:szCs w:val="24"/>
        </w:rPr>
        <w:t xml:space="preserve"> </w:t>
      </w:r>
      <w:r w:rsidR="009350E9" w:rsidRPr="00B57C26">
        <w:rPr>
          <w:rFonts w:ascii="Times New Roman" w:hAnsi="Times New Roman" w:cs="Times New Roman"/>
          <w:color w:val="FF0000"/>
          <w:sz w:val="24"/>
          <w:szCs w:val="24"/>
        </w:rPr>
        <w:t>followed by</w:t>
      </w:r>
      <w:r w:rsidR="00901EE8" w:rsidRPr="00B57C26">
        <w:rPr>
          <w:rFonts w:ascii="Times New Roman" w:hAnsi="Times New Roman" w:cs="Times New Roman"/>
          <w:color w:val="FF0000"/>
          <w:sz w:val="24"/>
          <w:szCs w:val="24"/>
        </w:rPr>
        <w:t xml:space="preserve"> a </w:t>
      </w:r>
      <w:r w:rsidR="00742187" w:rsidRPr="00B57C26">
        <w:rPr>
          <w:rFonts w:ascii="Times New Roman" w:hAnsi="Times New Roman" w:cs="Times New Roman"/>
          <w:color w:val="FF0000"/>
          <w:sz w:val="24"/>
          <w:szCs w:val="24"/>
        </w:rPr>
        <w:t>full-flight</w:t>
      </w:r>
      <w:r w:rsidR="00901EE8" w:rsidRPr="00B57C26">
        <w:rPr>
          <w:rFonts w:ascii="Times New Roman" w:hAnsi="Times New Roman" w:cs="Times New Roman"/>
          <w:color w:val="FF0000"/>
          <w:sz w:val="24"/>
          <w:szCs w:val="24"/>
        </w:rPr>
        <w:t xml:space="preserve"> demonstration</w:t>
      </w:r>
      <w:r w:rsidR="00B36451" w:rsidRPr="00B57C26">
        <w:rPr>
          <w:rFonts w:ascii="Times New Roman" w:hAnsi="Times New Roman" w:cs="Times New Roman"/>
          <w:color w:val="FF0000"/>
          <w:sz w:val="24"/>
          <w:szCs w:val="24"/>
        </w:rPr>
        <w:t>. W</w:t>
      </w:r>
      <w:r w:rsidR="00030F22" w:rsidRPr="00B57C26">
        <w:rPr>
          <w:rFonts w:ascii="Times New Roman" w:hAnsi="Times New Roman" w:cs="Times New Roman"/>
          <w:color w:val="FF0000"/>
          <w:sz w:val="24"/>
          <w:szCs w:val="24"/>
        </w:rPr>
        <w:t xml:space="preserve">e are excited to see the valuable insights that will improve future </w:t>
      </w:r>
      <w:r w:rsidR="00B67D30" w:rsidRPr="00B57C26">
        <w:rPr>
          <w:rFonts w:ascii="Times New Roman" w:hAnsi="Times New Roman" w:cs="Times New Roman"/>
          <w:color w:val="FF0000"/>
          <w:sz w:val="24"/>
          <w:szCs w:val="24"/>
        </w:rPr>
        <w:t xml:space="preserve">project </w:t>
      </w:r>
      <w:r w:rsidR="00030F22" w:rsidRPr="00B57C26">
        <w:rPr>
          <w:rFonts w:ascii="Times New Roman" w:hAnsi="Times New Roman" w:cs="Times New Roman"/>
          <w:color w:val="FF0000"/>
          <w:sz w:val="24"/>
          <w:szCs w:val="24"/>
        </w:rPr>
        <w:t>iterations</w:t>
      </w:r>
      <w:r w:rsidR="00B67D30" w:rsidRPr="00B57C26">
        <w:rPr>
          <w:rFonts w:ascii="Times New Roman" w:hAnsi="Times New Roman" w:cs="Times New Roman"/>
          <w:color w:val="FF0000"/>
          <w:sz w:val="24"/>
          <w:szCs w:val="24"/>
        </w:rPr>
        <w:t>.</w:t>
      </w:r>
    </w:p>
    <w:p w14:paraId="0B62FBE2" w14:textId="78517495" w:rsidR="00900FC8" w:rsidRDefault="00900FC8" w:rsidP="00D25076">
      <w:pPr>
        <w:rPr>
          <w:ins w:id="0" w:author="S: Nadeem, Omar F (onadeem)" w:date="2023-02-26T20:23:00Z"/>
        </w:rPr>
      </w:pPr>
    </w:p>
    <w:p w14:paraId="5507A8E5" w14:textId="038C15FD" w:rsidR="00B57C26" w:rsidRDefault="00B57C26" w:rsidP="00D25076">
      <w:r>
        <w:t>Ben Revision</w:t>
      </w:r>
    </w:p>
    <w:p w14:paraId="08FDE4C5" w14:textId="77777777" w:rsidR="00B57C26" w:rsidRDefault="00B57C26" w:rsidP="00D25076">
      <w:pPr>
        <w:rPr>
          <w:ins w:id="1" w:author="S: Nadeem, Omar F (onadeem)" w:date="2023-02-26T20:23:00Z"/>
        </w:rPr>
      </w:pPr>
    </w:p>
    <w:p w14:paraId="27CD0FC3" w14:textId="77777777" w:rsidR="00B57C26" w:rsidRPr="006F301B" w:rsidRDefault="00B57C26" w:rsidP="00B57C26">
      <w:pPr>
        <w:jc w:val="center"/>
        <w:rPr>
          <w:rFonts w:ascii="Times New Roman" w:hAnsi="Times New Roman" w:cs="Times New Roman"/>
          <w:b/>
          <w:bCs/>
          <w:sz w:val="24"/>
          <w:szCs w:val="24"/>
        </w:rPr>
      </w:pPr>
      <w:r w:rsidRPr="006F301B">
        <w:rPr>
          <w:rFonts w:ascii="Times New Roman" w:hAnsi="Times New Roman" w:cs="Times New Roman"/>
          <w:b/>
          <w:bCs/>
          <w:sz w:val="24"/>
          <w:szCs w:val="24"/>
        </w:rPr>
        <w:t>Fro</w:t>
      </w:r>
      <w:r>
        <w:rPr>
          <w:rFonts w:ascii="Times New Roman" w:hAnsi="Times New Roman" w:cs="Times New Roman"/>
          <w:b/>
          <w:bCs/>
          <w:sz w:val="24"/>
          <w:szCs w:val="24"/>
        </w:rPr>
        <w:t>m</w:t>
      </w:r>
      <w:r w:rsidRPr="006F301B">
        <w:rPr>
          <w:rFonts w:ascii="Times New Roman" w:hAnsi="Times New Roman" w:cs="Times New Roman"/>
          <w:b/>
          <w:bCs/>
          <w:sz w:val="24"/>
          <w:szCs w:val="24"/>
        </w:rPr>
        <w:t xml:space="preserve"> Concept to Prototype: The Development of a Tilt-Rotor VTOL Drone</w:t>
      </w:r>
    </w:p>
    <w:p w14:paraId="559EF5CF" w14:textId="320BAF46" w:rsidR="00B57C26" w:rsidRDefault="00B57C26" w:rsidP="00B57C26">
      <w:pPr>
        <w:ind w:firstLine="720"/>
        <w:rPr>
          <w:rFonts w:ascii="Times New Roman" w:hAnsi="Times New Roman" w:cs="Times New Roman"/>
          <w:sz w:val="24"/>
          <w:szCs w:val="24"/>
        </w:rPr>
      </w:pPr>
      <w:r>
        <w:rPr>
          <w:rFonts w:ascii="Times New Roman" w:hAnsi="Times New Roman" w:cs="Times New Roman"/>
          <w:sz w:val="24"/>
          <w:szCs w:val="24"/>
        </w:rPr>
        <w:t>V</w:t>
      </w:r>
      <w:r w:rsidRPr="00792CFD">
        <w:rPr>
          <w:rFonts w:ascii="Times New Roman" w:hAnsi="Times New Roman" w:cs="Times New Roman"/>
          <w:sz w:val="24"/>
          <w:szCs w:val="24"/>
        </w:rPr>
        <w:t>ertical take-off</w:t>
      </w:r>
      <w:r>
        <w:rPr>
          <w:rFonts w:ascii="Times New Roman" w:hAnsi="Times New Roman" w:cs="Times New Roman"/>
          <w:sz w:val="24"/>
          <w:szCs w:val="24"/>
        </w:rPr>
        <w:t xml:space="preserve"> </w:t>
      </w:r>
      <w:r w:rsidRPr="00792CFD">
        <w:rPr>
          <w:rFonts w:ascii="Times New Roman" w:hAnsi="Times New Roman" w:cs="Times New Roman"/>
          <w:sz w:val="24"/>
          <w:szCs w:val="24"/>
        </w:rPr>
        <w:t>and landing (VTOL) aircraft have seen an increase in usage and development</w:t>
      </w:r>
      <w:r>
        <w:rPr>
          <w:rFonts w:ascii="Times New Roman" w:hAnsi="Times New Roman" w:cs="Times New Roman"/>
          <w:sz w:val="24"/>
          <w:szCs w:val="24"/>
        </w:rPr>
        <w:t xml:space="preserve"> because of their unique flight characteristics.</w:t>
      </w:r>
      <w:r w:rsidRPr="000C79E7">
        <w:rPr>
          <w:rFonts w:ascii="Times New Roman" w:hAnsi="Times New Roman" w:cs="Times New Roman"/>
          <w:sz w:val="24"/>
          <w:szCs w:val="24"/>
        </w:rPr>
        <w:t xml:space="preserve"> </w:t>
      </w:r>
      <w:r w:rsidR="00332D84">
        <w:rPr>
          <w:rFonts w:ascii="Times New Roman" w:hAnsi="Times New Roman" w:cs="Times New Roman"/>
          <w:sz w:val="24"/>
          <w:szCs w:val="24"/>
        </w:rPr>
        <w:t>The goal of</w:t>
      </w:r>
      <w:r>
        <w:rPr>
          <w:rFonts w:ascii="Times New Roman" w:hAnsi="Times New Roman" w:cs="Times New Roman"/>
          <w:sz w:val="24"/>
          <w:szCs w:val="24"/>
        </w:rPr>
        <w:t xml:space="preserve"> this project</w:t>
      </w:r>
      <w:r w:rsidRPr="000C79E7">
        <w:rPr>
          <w:rFonts w:ascii="Times New Roman" w:hAnsi="Times New Roman" w:cs="Times New Roman"/>
          <w:sz w:val="24"/>
          <w:szCs w:val="24"/>
        </w:rPr>
        <w:t xml:space="preserve"> </w:t>
      </w:r>
      <w:r w:rsidR="00C24F21">
        <w:rPr>
          <w:rFonts w:ascii="Times New Roman" w:hAnsi="Times New Roman" w:cs="Times New Roman"/>
          <w:sz w:val="24"/>
          <w:szCs w:val="24"/>
        </w:rPr>
        <w:t xml:space="preserve">is </w:t>
      </w:r>
      <w:r w:rsidRPr="000C79E7">
        <w:rPr>
          <w:rFonts w:ascii="Times New Roman" w:hAnsi="Times New Roman" w:cs="Times New Roman"/>
          <w:sz w:val="24"/>
          <w:szCs w:val="24"/>
        </w:rPr>
        <w:t xml:space="preserve">to </w:t>
      </w:r>
      <w:r>
        <w:rPr>
          <w:rFonts w:ascii="Times New Roman" w:hAnsi="Times New Roman" w:cs="Times New Roman"/>
          <w:sz w:val="24"/>
          <w:szCs w:val="24"/>
        </w:rPr>
        <w:t>combine the benefits of</w:t>
      </w:r>
      <w:r w:rsidRPr="000C79E7">
        <w:rPr>
          <w:rFonts w:ascii="Times New Roman" w:hAnsi="Times New Roman" w:cs="Times New Roman"/>
          <w:sz w:val="24"/>
          <w:szCs w:val="24"/>
        </w:rPr>
        <w:t xml:space="preserve"> a </w:t>
      </w:r>
      <w:r>
        <w:rPr>
          <w:rFonts w:ascii="Times New Roman" w:hAnsi="Times New Roman" w:cs="Times New Roman"/>
          <w:sz w:val="24"/>
          <w:szCs w:val="24"/>
        </w:rPr>
        <w:t>quadcopter</w:t>
      </w:r>
      <w:r w:rsidRPr="000C79E7">
        <w:rPr>
          <w:rFonts w:ascii="Times New Roman" w:hAnsi="Times New Roman" w:cs="Times New Roman"/>
          <w:sz w:val="24"/>
          <w:szCs w:val="24"/>
        </w:rPr>
        <w:t xml:space="preserve"> and a </w:t>
      </w:r>
      <w:r>
        <w:rPr>
          <w:rFonts w:ascii="Times New Roman" w:hAnsi="Times New Roman" w:cs="Times New Roman"/>
          <w:sz w:val="24"/>
          <w:szCs w:val="24"/>
        </w:rPr>
        <w:t>fixed-wing</w:t>
      </w:r>
      <w:r w:rsidRPr="000C79E7">
        <w:rPr>
          <w:rFonts w:ascii="Times New Roman" w:hAnsi="Times New Roman" w:cs="Times New Roman"/>
          <w:sz w:val="24"/>
          <w:szCs w:val="24"/>
        </w:rPr>
        <w:t xml:space="preserve"> aircraft </w:t>
      </w:r>
      <w:r w:rsidR="00777460">
        <w:rPr>
          <w:rFonts w:ascii="Times New Roman" w:hAnsi="Times New Roman" w:cs="Times New Roman"/>
          <w:sz w:val="24"/>
          <w:szCs w:val="24"/>
        </w:rPr>
        <w:t xml:space="preserve">by designing a </w:t>
      </w:r>
      <w:r w:rsidR="00777460" w:rsidRPr="000C79E7">
        <w:rPr>
          <w:rFonts w:ascii="Times New Roman" w:hAnsi="Times New Roman" w:cs="Times New Roman"/>
          <w:sz w:val="24"/>
          <w:szCs w:val="24"/>
        </w:rPr>
        <w:t>tilt</w:t>
      </w:r>
      <w:r w:rsidR="00777460">
        <w:rPr>
          <w:rFonts w:ascii="Times New Roman" w:hAnsi="Times New Roman" w:cs="Times New Roman"/>
          <w:sz w:val="24"/>
          <w:szCs w:val="24"/>
        </w:rPr>
        <w:t>-</w:t>
      </w:r>
      <w:r w:rsidR="00777460" w:rsidRPr="000C79E7">
        <w:rPr>
          <w:rFonts w:ascii="Times New Roman" w:hAnsi="Times New Roman" w:cs="Times New Roman"/>
          <w:sz w:val="24"/>
          <w:szCs w:val="24"/>
        </w:rPr>
        <w:t>rotor VTOL drone</w:t>
      </w:r>
      <w:r w:rsidR="00777460">
        <w:rPr>
          <w:rFonts w:ascii="Times New Roman" w:hAnsi="Times New Roman" w:cs="Times New Roman"/>
          <w:sz w:val="24"/>
          <w:szCs w:val="24"/>
        </w:rPr>
        <w:t xml:space="preserve">, allowing us to </w:t>
      </w:r>
      <w:r w:rsidR="00A63229">
        <w:rPr>
          <w:rFonts w:ascii="Times New Roman" w:hAnsi="Times New Roman" w:cs="Times New Roman"/>
          <w:sz w:val="24"/>
          <w:szCs w:val="24"/>
        </w:rPr>
        <w:t>use it as a testing platfor</w:t>
      </w:r>
      <w:r w:rsidR="00F82A66">
        <w:rPr>
          <w:rFonts w:ascii="Times New Roman" w:hAnsi="Times New Roman" w:cs="Times New Roman"/>
          <w:sz w:val="24"/>
          <w:szCs w:val="24"/>
        </w:rPr>
        <w:t>m as we design and build an upscaled version</w:t>
      </w:r>
      <w:r w:rsidR="000B020E">
        <w:rPr>
          <w:rFonts w:ascii="Times New Roman" w:hAnsi="Times New Roman" w:cs="Times New Roman"/>
          <w:sz w:val="24"/>
          <w:szCs w:val="24"/>
        </w:rPr>
        <w:t xml:space="preserve"> of the project</w:t>
      </w:r>
      <w:r w:rsidRPr="000C79E7">
        <w:rPr>
          <w:rFonts w:ascii="Times New Roman" w:hAnsi="Times New Roman" w:cs="Times New Roman"/>
          <w:sz w:val="24"/>
          <w:szCs w:val="24"/>
        </w:rPr>
        <w:t xml:space="preserve">. </w:t>
      </w:r>
      <w:r>
        <w:rPr>
          <w:rFonts w:ascii="Times New Roman" w:hAnsi="Times New Roman" w:cs="Times New Roman"/>
          <w:sz w:val="24"/>
          <w:szCs w:val="24"/>
        </w:rPr>
        <w:t>Some of the</w:t>
      </w:r>
      <w:r w:rsidRPr="000C79E7">
        <w:rPr>
          <w:rFonts w:ascii="Times New Roman" w:hAnsi="Times New Roman" w:cs="Times New Roman"/>
          <w:sz w:val="24"/>
          <w:szCs w:val="24"/>
        </w:rPr>
        <w:t xml:space="preserve"> </w:t>
      </w:r>
      <w:r>
        <w:rPr>
          <w:rFonts w:ascii="Times New Roman" w:hAnsi="Times New Roman" w:cs="Times New Roman"/>
          <w:sz w:val="24"/>
          <w:szCs w:val="24"/>
        </w:rPr>
        <w:t>advantages</w:t>
      </w:r>
      <w:r w:rsidRPr="000C79E7">
        <w:rPr>
          <w:rFonts w:ascii="Times New Roman" w:hAnsi="Times New Roman" w:cs="Times New Roman"/>
          <w:sz w:val="24"/>
          <w:szCs w:val="24"/>
        </w:rPr>
        <w:t xml:space="preserve"> </w:t>
      </w:r>
      <w:r>
        <w:rPr>
          <w:rFonts w:ascii="Times New Roman" w:hAnsi="Times New Roman" w:cs="Times New Roman"/>
          <w:sz w:val="24"/>
          <w:szCs w:val="24"/>
        </w:rPr>
        <w:t>of</w:t>
      </w:r>
      <w:r w:rsidRPr="000C79E7">
        <w:rPr>
          <w:rFonts w:ascii="Times New Roman" w:hAnsi="Times New Roman" w:cs="Times New Roman"/>
          <w:sz w:val="24"/>
          <w:szCs w:val="24"/>
        </w:rPr>
        <w:t xml:space="preserve"> </w:t>
      </w:r>
      <w:r>
        <w:rPr>
          <w:rFonts w:ascii="Times New Roman" w:hAnsi="Times New Roman" w:cs="Times New Roman"/>
          <w:sz w:val="24"/>
          <w:szCs w:val="24"/>
        </w:rPr>
        <w:t>a</w:t>
      </w:r>
      <w:r w:rsidRPr="000C79E7">
        <w:rPr>
          <w:rFonts w:ascii="Times New Roman" w:hAnsi="Times New Roman" w:cs="Times New Roman"/>
          <w:sz w:val="24"/>
          <w:szCs w:val="24"/>
        </w:rPr>
        <w:t xml:space="preserve"> VTOL </w:t>
      </w:r>
      <w:r>
        <w:rPr>
          <w:rFonts w:ascii="Times New Roman" w:hAnsi="Times New Roman" w:cs="Times New Roman"/>
          <w:sz w:val="24"/>
          <w:szCs w:val="24"/>
        </w:rPr>
        <w:t>platform</w:t>
      </w:r>
      <w:r w:rsidRPr="000C79E7">
        <w:rPr>
          <w:rFonts w:ascii="Times New Roman" w:hAnsi="Times New Roman" w:cs="Times New Roman"/>
          <w:sz w:val="24"/>
          <w:szCs w:val="24"/>
        </w:rPr>
        <w:t xml:space="preserve"> </w:t>
      </w:r>
      <w:r>
        <w:rPr>
          <w:rFonts w:ascii="Times New Roman" w:hAnsi="Times New Roman" w:cs="Times New Roman"/>
          <w:sz w:val="24"/>
          <w:szCs w:val="24"/>
        </w:rPr>
        <w:t>include not needing</w:t>
      </w:r>
      <w:r w:rsidRPr="000C79E7">
        <w:rPr>
          <w:rFonts w:ascii="Times New Roman" w:hAnsi="Times New Roman" w:cs="Times New Roman"/>
          <w:sz w:val="24"/>
          <w:szCs w:val="24"/>
        </w:rPr>
        <w:t xml:space="preserve"> </w:t>
      </w:r>
      <w:r>
        <w:rPr>
          <w:rFonts w:ascii="Times New Roman" w:hAnsi="Times New Roman" w:cs="Times New Roman"/>
          <w:sz w:val="24"/>
          <w:szCs w:val="24"/>
        </w:rPr>
        <w:t>a</w:t>
      </w:r>
      <w:r w:rsidRPr="000C79E7">
        <w:rPr>
          <w:rFonts w:ascii="Times New Roman" w:hAnsi="Times New Roman" w:cs="Times New Roman"/>
          <w:sz w:val="24"/>
          <w:szCs w:val="24"/>
        </w:rPr>
        <w:t xml:space="preserve"> runway to take off</w:t>
      </w:r>
      <w:r>
        <w:rPr>
          <w:rFonts w:ascii="Times New Roman" w:hAnsi="Times New Roman" w:cs="Times New Roman"/>
          <w:sz w:val="24"/>
          <w:szCs w:val="24"/>
        </w:rPr>
        <w:t>,</w:t>
      </w:r>
      <w:r w:rsidRPr="000C79E7">
        <w:rPr>
          <w:rFonts w:ascii="Times New Roman" w:hAnsi="Times New Roman" w:cs="Times New Roman"/>
          <w:sz w:val="24"/>
          <w:szCs w:val="24"/>
        </w:rPr>
        <w:t xml:space="preserve"> gain</w:t>
      </w:r>
      <w:r>
        <w:rPr>
          <w:rFonts w:ascii="Times New Roman" w:hAnsi="Times New Roman" w:cs="Times New Roman"/>
          <w:sz w:val="24"/>
          <w:szCs w:val="24"/>
        </w:rPr>
        <w:t>ing</w:t>
      </w:r>
      <w:r w:rsidRPr="000C79E7">
        <w:rPr>
          <w:rFonts w:ascii="Times New Roman" w:hAnsi="Times New Roman" w:cs="Times New Roman"/>
          <w:sz w:val="24"/>
          <w:szCs w:val="24"/>
        </w:rPr>
        <w:t xml:space="preserve"> a stable stationary platform to use other mechanisms </w:t>
      </w:r>
      <w:r>
        <w:rPr>
          <w:rFonts w:ascii="Times New Roman" w:hAnsi="Times New Roman" w:cs="Times New Roman"/>
          <w:sz w:val="24"/>
          <w:szCs w:val="24"/>
        </w:rPr>
        <w:t xml:space="preserve">while in </w:t>
      </w:r>
      <w:r w:rsidRPr="000C79E7">
        <w:rPr>
          <w:rFonts w:ascii="Times New Roman" w:hAnsi="Times New Roman" w:cs="Times New Roman"/>
          <w:sz w:val="24"/>
          <w:szCs w:val="24"/>
        </w:rPr>
        <w:t>mid-flight</w:t>
      </w:r>
      <w:r>
        <w:rPr>
          <w:rFonts w:ascii="Times New Roman" w:hAnsi="Times New Roman" w:cs="Times New Roman"/>
          <w:sz w:val="24"/>
          <w:szCs w:val="24"/>
        </w:rPr>
        <w:t>, and</w:t>
      </w:r>
      <w:r w:rsidRPr="000C79E7">
        <w:rPr>
          <w:rFonts w:ascii="Times New Roman" w:hAnsi="Times New Roman" w:cs="Times New Roman"/>
          <w:sz w:val="24"/>
          <w:szCs w:val="24"/>
        </w:rPr>
        <w:t xml:space="preserve"> increas</w:t>
      </w:r>
      <w:r>
        <w:rPr>
          <w:rFonts w:ascii="Times New Roman" w:hAnsi="Times New Roman" w:cs="Times New Roman"/>
          <w:sz w:val="24"/>
          <w:szCs w:val="24"/>
        </w:rPr>
        <w:t>ing</w:t>
      </w:r>
      <w:r w:rsidRPr="000C79E7">
        <w:rPr>
          <w:rFonts w:ascii="Times New Roman" w:hAnsi="Times New Roman" w:cs="Times New Roman"/>
          <w:sz w:val="24"/>
          <w:szCs w:val="24"/>
        </w:rPr>
        <w:t xml:space="preserve"> our flight range and </w:t>
      </w:r>
      <w:r>
        <w:rPr>
          <w:rFonts w:ascii="Times New Roman" w:hAnsi="Times New Roman" w:cs="Times New Roman"/>
          <w:sz w:val="24"/>
          <w:szCs w:val="24"/>
        </w:rPr>
        <w:t>cruise</w:t>
      </w:r>
      <w:r w:rsidRPr="000C79E7">
        <w:rPr>
          <w:rFonts w:ascii="Times New Roman" w:hAnsi="Times New Roman" w:cs="Times New Roman"/>
          <w:sz w:val="24"/>
          <w:szCs w:val="24"/>
        </w:rPr>
        <w:t xml:space="preserve"> speed by transitioning to </w:t>
      </w:r>
      <w:r>
        <w:rPr>
          <w:rFonts w:ascii="Times New Roman" w:hAnsi="Times New Roman" w:cs="Times New Roman"/>
          <w:sz w:val="24"/>
          <w:szCs w:val="24"/>
        </w:rPr>
        <w:t>forward flight.</w:t>
      </w:r>
      <w:r w:rsidR="003A428D">
        <w:rPr>
          <w:rFonts w:ascii="Times New Roman" w:hAnsi="Times New Roman" w:cs="Times New Roman"/>
          <w:sz w:val="24"/>
          <w:szCs w:val="24"/>
        </w:rPr>
        <w:t xml:space="preserve"> </w:t>
      </w:r>
    </w:p>
    <w:p w14:paraId="0CCD7A49" w14:textId="2729347F" w:rsidR="00B57C26" w:rsidRDefault="00B57C26" w:rsidP="00B57C26">
      <w:pPr>
        <w:ind w:firstLine="720"/>
        <w:rPr>
          <w:rFonts w:ascii="Times New Roman" w:hAnsi="Times New Roman" w:cs="Times New Roman"/>
          <w:sz w:val="24"/>
          <w:szCs w:val="24"/>
        </w:rPr>
      </w:pPr>
      <w:r w:rsidRPr="00573FE2">
        <w:rPr>
          <w:rFonts w:ascii="Times New Roman" w:hAnsi="Times New Roman" w:cs="Times New Roman"/>
          <w:sz w:val="24"/>
          <w:szCs w:val="24"/>
        </w:rPr>
        <w:t xml:space="preserve">We </w:t>
      </w:r>
      <w:r w:rsidRPr="000C79E7">
        <w:rPr>
          <w:rFonts w:ascii="Times New Roman" w:hAnsi="Times New Roman" w:cs="Times New Roman"/>
          <w:sz w:val="24"/>
          <w:szCs w:val="24"/>
        </w:rPr>
        <w:t>began</w:t>
      </w:r>
      <w:r w:rsidRPr="00573FE2">
        <w:rPr>
          <w:rFonts w:ascii="Times New Roman" w:hAnsi="Times New Roman" w:cs="Times New Roman"/>
          <w:sz w:val="24"/>
          <w:szCs w:val="24"/>
        </w:rPr>
        <w:t xml:space="preserve"> our project researching types of VTOL aircraft looking for a simple yet effective solution that </w:t>
      </w:r>
      <w:r w:rsidRPr="000C79E7">
        <w:rPr>
          <w:rFonts w:ascii="Times New Roman" w:hAnsi="Times New Roman" w:cs="Times New Roman"/>
          <w:sz w:val="24"/>
          <w:szCs w:val="24"/>
        </w:rPr>
        <w:t>included the following factors:</w:t>
      </w:r>
      <w:r w:rsidRPr="00573FE2">
        <w:rPr>
          <w:rFonts w:ascii="Times New Roman" w:hAnsi="Times New Roman" w:cs="Times New Roman"/>
          <w:sz w:val="24"/>
          <w:szCs w:val="24"/>
        </w:rPr>
        <w:t xml:space="preserve"> weight, robustness, and </w:t>
      </w:r>
      <w:r w:rsidRPr="000C79E7">
        <w:rPr>
          <w:rFonts w:ascii="Times New Roman" w:hAnsi="Times New Roman" w:cs="Times New Roman"/>
          <w:sz w:val="24"/>
          <w:szCs w:val="24"/>
        </w:rPr>
        <w:t xml:space="preserve">reliability. We </w:t>
      </w:r>
      <w:r>
        <w:rPr>
          <w:rFonts w:ascii="Times New Roman" w:hAnsi="Times New Roman" w:cs="Times New Roman"/>
          <w:sz w:val="24"/>
          <w:szCs w:val="24"/>
        </w:rPr>
        <w:t xml:space="preserve">then used </w:t>
      </w:r>
      <w:r w:rsidR="00FE5FFE">
        <w:rPr>
          <w:rFonts w:ascii="Times New Roman" w:hAnsi="Times New Roman" w:cs="Times New Roman"/>
          <w:sz w:val="24"/>
          <w:szCs w:val="24"/>
        </w:rPr>
        <w:t>computer-aided design (</w:t>
      </w:r>
      <w:r>
        <w:rPr>
          <w:rFonts w:ascii="Times New Roman" w:hAnsi="Times New Roman" w:cs="Times New Roman"/>
          <w:sz w:val="24"/>
          <w:szCs w:val="24"/>
        </w:rPr>
        <w:t>CAD</w:t>
      </w:r>
      <w:r w:rsidR="00FE5FFE">
        <w:rPr>
          <w:rFonts w:ascii="Times New Roman" w:hAnsi="Times New Roman" w:cs="Times New Roman"/>
          <w:sz w:val="24"/>
          <w:szCs w:val="24"/>
        </w:rPr>
        <w:t>)</w:t>
      </w:r>
      <w:r>
        <w:rPr>
          <w:rFonts w:ascii="Times New Roman" w:hAnsi="Times New Roman" w:cs="Times New Roman"/>
          <w:sz w:val="24"/>
          <w:szCs w:val="24"/>
        </w:rPr>
        <w:t xml:space="preserve"> software to</w:t>
      </w:r>
      <w:r w:rsidRPr="000C79E7">
        <w:rPr>
          <w:rFonts w:ascii="Times New Roman" w:hAnsi="Times New Roman" w:cs="Times New Roman"/>
          <w:sz w:val="24"/>
          <w:szCs w:val="24"/>
        </w:rPr>
        <w:t xml:space="preserve"> design and prototyp</w:t>
      </w:r>
      <w:r>
        <w:rPr>
          <w:rFonts w:ascii="Times New Roman" w:hAnsi="Times New Roman" w:cs="Times New Roman"/>
          <w:sz w:val="24"/>
          <w:szCs w:val="24"/>
        </w:rPr>
        <w:t>e our aircraft. By</w:t>
      </w:r>
      <w:r w:rsidRPr="00390053">
        <w:rPr>
          <w:rFonts w:ascii="Times New Roman" w:hAnsi="Times New Roman" w:cs="Times New Roman"/>
          <w:sz w:val="24"/>
          <w:szCs w:val="24"/>
        </w:rPr>
        <w:t xml:space="preserve"> using </w:t>
      </w:r>
      <w:r>
        <w:rPr>
          <w:rFonts w:ascii="Times New Roman" w:hAnsi="Times New Roman" w:cs="Times New Roman"/>
          <w:sz w:val="24"/>
          <w:szCs w:val="24"/>
        </w:rPr>
        <w:t>traditional subtractive</w:t>
      </w:r>
      <w:r w:rsidRPr="00390053">
        <w:rPr>
          <w:rFonts w:ascii="Times New Roman" w:hAnsi="Times New Roman" w:cs="Times New Roman"/>
          <w:sz w:val="24"/>
          <w:szCs w:val="24"/>
        </w:rPr>
        <w:t xml:space="preserve"> and newer additive manufacturing</w:t>
      </w:r>
      <w:r w:rsidRPr="000C79E7">
        <w:rPr>
          <w:rFonts w:ascii="Times New Roman" w:hAnsi="Times New Roman" w:cs="Times New Roman"/>
          <w:sz w:val="24"/>
          <w:szCs w:val="24"/>
        </w:rPr>
        <w:t xml:space="preserve">, we </w:t>
      </w:r>
      <w:r>
        <w:rPr>
          <w:rFonts w:ascii="Times New Roman" w:hAnsi="Times New Roman" w:cs="Times New Roman"/>
          <w:sz w:val="24"/>
          <w:szCs w:val="24"/>
        </w:rPr>
        <w:t>were able to</w:t>
      </w:r>
      <w:r w:rsidRPr="000C79E7">
        <w:rPr>
          <w:rFonts w:ascii="Times New Roman" w:hAnsi="Times New Roman" w:cs="Times New Roman"/>
          <w:sz w:val="24"/>
          <w:szCs w:val="24"/>
        </w:rPr>
        <w:t xml:space="preserve"> </w:t>
      </w:r>
      <w:r>
        <w:rPr>
          <w:rFonts w:ascii="Times New Roman" w:hAnsi="Times New Roman" w:cs="Times New Roman"/>
          <w:sz w:val="24"/>
          <w:szCs w:val="24"/>
        </w:rPr>
        <w:t xml:space="preserve">quickly </w:t>
      </w:r>
      <w:r w:rsidRPr="000C79E7">
        <w:rPr>
          <w:rFonts w:ascii="Times New Roman" w:hAnsi="Times New Roman" w:cs="Times New Roman"/>
          <w:sz w:val="24"/>
          <w:szCs w:val="24"/>
        </w:rPr>
        <w:t xml:space="preserve">manufacture </w:t>
      </w:r>
      <w:r>
        <w:rPr>
          <w:rFonts w:ascii="Times New Roman" w:hAnsi="Times New Roman" w:cs="Times New Roman"/>
          <w:sz w:val="24"/>
          <w:szCs w:val="24"/>
        </w:rPr>
        <w:t xml:space="preserve">and assemble </w:t>
      </w:r>
      <w:r w:rsidRPr="000C79E7">
        <w:rPr>
          <w:rFonts w:ascii="Times New Roman" w:hAnsi="Times New Roman" w:cs="Times New Roman"/>
          <w:sz w:val="24"/>
          <w:szCs w:val="24"/>
        </w:rPr>
        <w:t>the prototype</w:t>
      </w:r>
      <w:r>
        <w:rPr>
          <w:rFonts w:ascii="Times New Roman" w:hAnsi="Times New Roman" w:cs="Times New Roman"/>
          <w:sz w:val="24"/>
          <w:szCs w:val="24"/>
        </w:rPr>
        <w:t xml:space="preserve">. </w:t>
      </w:r>
      <w:r w:rsidR="000108C2" w:rsidRPr="000108C2">
        <w:rPr>
          <w:rFonts w:ascii="Times New Roman" w:hAnsi="Times New Roman" w:cs="Times New Roman"/>
          <w:sz w:val="24"/>
          <w:szCs w:val="24"/>
        </w:rPr>
        <w:t xml:space="preserve">We revised the parts </w:t>
      </w:r>
      <w:r w:rsidR="000108C2">
        <w:rPr>
          <w:rFonts w:ascii="Times New Roman" w:hAnsi="Times New Roman" w:cs="Times New Roman"/>
          <w:sz w:val="24"/>
          <w:szCs w:val="24"/>
        </w:rPr>
        <w:t>as needed</w:t>
      </w:r>
      <w:r w:rsidR="000108C2" w:rsidRPr="000108C2">
        <w:rPr>
          <w:rFonts w:ascii="Times New Roman" w:hAnsi="Times New Roman" w:cs="Times New Roman"/>
          <w:sz w:val="24"/>
          <w:szCs w:val="24"/>
        </w:rPr>
        <w:t xml:space="preserve"> after identifying design flaws </w:t>
      </w:r>
      <w:r w:rsidR="000108C2">
        <w:rPr>
          <w:rFonts w:ascii="Times New Roman" w:hAnsi="Times New Roman" w:cs="Times New Roman"/>
          <w:sz w:val="24"/>
          <w:szCs w:val="24"/>
        </w:rPr>
        <w:t xml:space="preserve">that occurred in </w:t>
      </w:r>
      <w:r w:rsidR="000108C2" w:rsidRPr="000108C2">
        <w:rPr>
          <w:rFonts w:ascii="Times New Roman" w:hAnsi="Times New Roman" w:cs="Times New Roman"/>
          <w:sz w:val="24"/>
          <w:szCs w:val="24"/>
        </w:rPr>
        <w:t>the design phase or manufacturing</w:t>
      </w:r>
      <w:r w:rsidR="007E4E4F">
        <w:rPr>
          <w:rFonts w:ascii="Times New Roman" w:hAnsi="Times New Roman" w:cs="Times New Roman"/>
          <w:sz w:val="24"/>
          <w:szCs w:val="24"/>
        </w:rPr>
        <w:t xml:space="preserve">. </w:t>
      </w:r>
      <w:r w:rsidR="001A2EBD">
        <w:rPr>
          <w:rFonts w:ascii="Times New Roman" w:hAnsi="Times New Roman" w:cs="Times New Roman"/>
          <w:sz w:val="24"/>
          <w:szCs w:val="24"/>
        </w:rPr>
        <w:t>This presentation will review the</w:t>
      </w:r>
      <w:r w:rsidRPr="00030F22">
        <w:rPr>
          <w:rFonts w:ascii="Times New Roman" w:hAnsi="Times New Roman" w:cs="Times New Roman"/>
          <w:sz w:val="24"/>
          <w:szCs w:val="24"/>
        </w:rPr>
        <w:t xml:space="preserve"> testing </w:t>
      </w:r>
      <w:r w:rsidRPr="00B67D30">
        <w:rPr>
          <w:rFonts w:ascii="Times New Roman" w:hAnsi="Times New Roman" w:cs="Times New Roman"/>
          <w:sz w:val="24"/>
          <w:szCs w:val="24"/>
        </w:rPr>
        <w:t>phase of the project</w:t>
      </w:r>
      <w:r w:rsidRPr="00030F22">
        <w:rPr>
          <w:rFonts w:ascii="Times New Roman" w:hAnsi="Times New Roman" w:cs="Times New Roman"/>
          <w:sz w:val="24"/>
          <w:szCs w:val="24"/>
        </w:rPr>
        <w:t xml:space="preserve">, </w:t>
      </w:r>
      <w:r>
        <w:rPr>
          <w:rFonts w:ascii="Times New Roman" w:hAnsi="Times New Roman" w:cs="Times New Roman"/>
          <w:sz w:val="24"/>
          <w:szCs w:val="24"/>
        </w:rPr>
        <w:t xml:space="preserve">which will include verifying the </w:t>
      </w:r>
      <w:r w:rsidRPr="00B67D30">
        <w:rPr>
          <w:rFonts w:ascii="Times New Roman" w:hAnsi="Times New Roman" w:cs="Times New Roman"/>
          <w:sz w:val="24"/>
          <w:szCs w:val="24"/>
        </w:rPr>
        <w:t xml:space="preserve">drone's </w:t>
      </w:r>
      <w:r>
        <w:rPr>
          <w:rFonts w:ascii="Times New Roman" w:hAnsi="Times New Roman" w:cs="Times New Roman"/>
          <w:sz w:val="24"/>
          <w:szCs w:val="24"/>
        </w:rPr>
        <w:t xml:space="preserve">hovering and transitioning capabilities, </w:t>
      </w:r>
      <w:r w:rsidR="009752A4">
        <w:rPr>
          <w:rFonts w:ascii="Times New Roman" w:hAnsi="Times New Roman" w:cs="Times New Roman"/>
          <w:sz w:val="24"/>
          <w:szCs w:val="24"/>
        </w:rPr>
        <w:t>as well as a</w:t>
      </w:r>
      <w:r>
        <w:rPr>
          <w:rFonts w:ascii="Times New Roman" w:hAnsi="Times New Roman" w:cs="Times New Roman"/>
          <w:sz w:val="24"/>
          <w:szCs w:val="24"/>
        </w:rPr>
        <w:t xml:space="preserve"> full-flight demonstration. </w:t>
      </w:r>
      <w:r w:rsidR="001A2EBD">
        <w:rPr>
          <w:rFonts w:ascii="Times New Roman" w:hAnsi="Times New Roman" w:cs="Times New Roman"/>
          <w:sz w:val="24"/>
          <w:szCs w:val="24"/>
        </w:rPr>
        <w:t>The testing phase provides</w:t>
      </w:r>
      <w:r w:rsidRPr="00030F22">
        <w:rPr>
          <w:rFonts w:ascii="Times New Roman" w:hAnsi="Times New Roman" w:cs="Times New Roman"/>
          <w:sz w:val="24"/>
          <w:szCs w:val="24"/>
        </w:rPr>
        <w:t xml:space="preserve"> valuable insights that will improve future </w:t>
      </w:r>
      <w:r w:rsidRPr="00B67D30">
        <w:rPr>
          <w:rFonts w:ascii="Times New Roman" w:hAnsi="Times New Roman" w:cs="Times New Roman"/>
          <w:sz w:val="24"/>
          <w:szCs w:val="24"/>
        </w:rPr>
        <w:t xml:space="preserve">project </w:t>
      </w:r>
      <w:r w:rsidRPr="00030F22">
        <w:rPr>
          <w:rFonts w:ascii="Times New Roman" w:hAnsi="Times New Roman" w:cs="Times New Roman"/>
          <w:sz w:val="24"/>
          <w:szCs w:val="24"/>
        </w:rPr>
        <w:t>iterations</w:t>
      </w:r>
      <w:r w:rsidRPr="00B67D30">
        <w:rPr>
          <w:rFonts w:ascii="Times New Roman" w:hAnsi="Times New Roman" w:cs="Times New Roman"/>
          <w:sz w:val="24"/>
          <w:szCs w:val="24"/>
        </w:rPr>
        <w:t>.</w:t>
      </w:r>
    </w:p>
    <w:p w14:paraId="41D8E836" w14:textId="77777777" w:rsidR="00B57C26" w:rsidRDefault="00B57C26" w:rsidP="00B57C26"/>
    <w:p w14:paraId="2F5DB0A9" w14:textId="77777777" w:rsidR="00B57C26" w:rsidRDefault="00B57C26" w:rsidP="00D25076"/>
    <w:sectPr w:rsidR="00B57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 Nadeem, Omar F (onadeem)">
    <w15:presenceInfo w15:providerId="AD" w15:userId="S::onadeem@student.monroecc.edu::3eaa7a5f-0f8d-483e-831b-8b2df990f0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29"/>
    <w:rsid w:val="000108C2"/>
    <w:rsid w:val="00022817"/>
    <w:rsid w:val="00030F22"/>
    <w:rsid w:val="00055040"/>
    <w:rsid w:val="000715CF"/>
    <w:rsid w:val="00075A37"/>
    <w:rsid w:val="00080E41"/>
    <w:rsid w:val="00081D5E"/>
    <w:rsid w:val="00096637"/>
    <w:rsid w:val="000B020E"/>
    <w:rsid w:val="000B09CC"/>
    <w:rsid w:val="000C34DB"/>
    <w:rsid w:val="000E2E46"/>
    <w:rsid w:val="000F554C"/>
    <w:rsid w:val="00115A76"/>
    <w:rsid w:val="0013022B"/>
    <w:rsid w:val="00154B2D"/>
    <w:rsid w:val="0016323E"/>
    <w:rsid w:val="00163F37"/>
    <w:rsid w:val="00185F7A"/>
    <w:rsid w:val="00187172"/>
    <w:rsid w:val="00192C1E"/>
    <w:rsid w:val="001A2EBD"/>
    <w:rsid w:val="001D1719"/>
    <w:rsid w:val="00206C1D"/>
    <w:rsid w:val="00211871"/>
    <w:rsid w:val="00262C63"/>
    <w:rsid w:val="002B5AC3"/>
    <w:rsid w:val="002C52AA"/>
    <w:rsid w:val="002D67BD"/>
    <w:rsid w:val="002E4D1C"/>
    <w:rsid w:val="0030624B"/>
    <w:rsid w:val="00332D84"/>
    <w:rsid w:val="00337AED"/>
    <w:rsid w:val="0034486C"/>
    <w:rsid w:val="003A428D"/>
    <w:rsid w:val="003F1EAE"/>
    <w:rsid w:val="00464967"/>
    <w:rsid w:val="004807D8"/>
    <w:rsid w:val="00496359"/>
    <w:rsid w:val="004A4119"/>
    <w:rsid w:val="004D2AEE"/>
    <w:rsid w:val="004F7B4F"/>
    <w:rsid w:val="00573FE2"/>
    <w:rsid w:val="005750B4"/>
    <w:rsid w:val="005971C4"/>
    <w:rsid w:val="006123A1"/>
    <w:rsid w:val="00633597"/>
    <w:rsid w:val="00664A0D"/>
    <w:rsid w:val="006B336B"/>
    <w:rsid w:val="006F301B"/>
    <w:rsid w:val="00737F7E"/>
    <w:rsid w:val="00742187"/>
    <w:rsid w:val="00754226"/>
    <w:rsid w:val="00754599"/>
    <w:rsid w:val="00767832"/>
    <w:rsid w:val="007727FF"/>
    <w:rsid w:val="00777460"/>
    <w:rsid w:val="007818A5"/>
    <w:rsid w:val="00792CFD"/>
    <w:rsid w:val="00793CB1"/>
    <w:rsid w:val="007E4E4F"/>
    <w:rsid w:val="00804E0E"/>
    <w:rsid w:val="0082206A"/>
    <w:rsid w:val="008319D7"/>
    <w:rsid w:val="00872165"/>
    <w:rsid w:val="0088166B"/>
    <w:rsid w:val="00885CBB"/>
    <w:rsid w:val="00897A76"/>
    <w:rsid w:val="008A2368"/>
    <w:rsid w:val="008D3BF4"/>
    <w:rsid w:val="00900FC8"/>
    <w:rsid w:val="00901EE8"/>
    <w:rsid w:val="009350E9"/>
    <w:rsid w:val="00964BB8"/>
    <w:rsid w:val="009752A4"/>
    <w:rsid w:val="009872BC"/>
    <w:rsid w:val="00A10729"/>
    <w:rsid w:val="00A453F3"/>
    <w:rsid w:val="00A63229"/>
    <w:rsid w:val="00A7515F"/>
    <w:rsid w:val="00A76B81"/>
    <w:rsid w:val="00A91730"/>
    <w:rsid w:val="00A968BF"/>
    <w:rsid w:val="00AB0694"/>
    <w:rsid w:val="00AB39E5"/>
    <w:rsid w:val="00AB47CC"/>
    <w:rsid w:val="00AB6901"/>
    <w:rsid w:val="00AC4E20"/>
    <w:rsid w:val="00AF2A32"/>
    <w:rsid w:val="00AF4002"/>
    <w:rsid w:val="00B107F3"/>
    <w:rsid w:val="00B31A90"/>
    <w:rsid w:val="00B36451"/>
    <w:rsid w:val="00B41431"/>
    <w:rsid w:val="00B57C26"/>
    <w:rsid w:val="00B62FA9"/>
    <w:rsid w:val="00B67D30"/>
    <w:rsid w:val="00BB6DD2"/>
    <w:rsid w:val="00BE7079"/>
    <w:rsid w:val="00C0593D"/>
    <w:rsid w:val="00C07A6A"/>
    <w:rsid w:val="00C13C3A"/>
    <w:rsid w:val="00C24F21"/>
    <w:rsid w:val="00C43036"/>
    <w:rsid w:val="00C6476B"/>
    <w:rsid w:val="00C711CE"/>
    <w:rsid w:val="00C72B6E"/>
    <w:rsid w:val="00C76674"/>
    <w:rsid w:val="00C8598D"/>
    <w:rsid w:val="00D245C2"/>
    <w:rsid w:val="00D25076"/>
    <w:rsid w:val="00D25777"/>
    <w:rsid w:val="00D70EA3"/>
    <w:rsid w:val="00DE1B1D"/>
    <w:rsid w:val="00DE2100"/>
    <w:rsid w:val="00DE5CEE"/>
    <w:rsid w:val="00DF0ED8"/>
    <w:rsid w:val="00DF789D"/>
    <w:rsid w:val="00E25FE1"/>
    <w:rsid w:val="00E30438"/>
    <w:rsid w:val="00E334DA"/>
    <w:rsid w:val="00E41248"/>
    <w:rsid w:val="00E45D6B"/>
    <w:rsid w:val="00E905AA"/>
    <w:rsid w:val="00E95466"/>
    <w:rsid w:val="00EB1912"/>
    <w:rsid w:val="00EB5EBD"/>
    <w:rsid w:val="00EE511E"/>
    <w:rsid w:val="00EE56CA"/>
    <w:rsid w:val="00EE74A2"/>
    <w:rsid w:val="00F063AA"/>
    <w:rsid w:val="00F11F17"/>
    <w:rsid w:val="00F137FD"/>
    <w:rsid w:val="00F23165"/>
    <w:rsid w:val="00F60FB7"/>
    <w:rsid w:val="00F671C8"/>
    <w:rsid w:val="00F7629D"/>
    <w:rsid w:val="00F82A66"/>
    <w:rsid w:val="00FB6E22"/>
    <w:rsid w:val="00FE5FFE"/>
    <w:rsid w:val="00FF5129"/>
    <w:rsid w:val="00FF6349"/>
    <w:rsid w:val="00FF76B3"/>
    <w:rsid w:val="6DC5A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4F778"/>
  <w15:chartTrackingRefBased/>
  <w15:docId w15:val="{08B1932D-209E-49AA-BFCB-913FBC15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B33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8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0778FDC4100F4C8A6D7B2797E09C9C" ma:contentTypeVersion="9" ma:contentTypeDescription="Create a new document." ma:contentTypeScope="" ma:versionID="5f37769e204b6619c4042fb07d0b4bba">
  <xsd:schema xmlns:xsd="http://www.w3.org/2001/XMLSchema" xmlns:xs="http://www.w3.org/2001/XMLSchema" xmlns:p="http://schemas.microsoft.com/office/2006/metadata/properties" xmlns:ns3="76bf1bda-f904-4eb8-892c-c9800f3b2534" xmlns:ns4="7a32bc07-19ed-437b-ab6f-dee7da58810d" targetNamespace="http://schemas.microsoft.com/office/2006/metadata/properties" ma:root="true" ma:fieldsID="66a62aa173656df9095ec3a878bd6a13" ns3:_="" ns4:_="">
    <xsd:import namespace="76bf1bda-f904-4eb8-892c-c9800f3b2534"/>
    <xsd:import namespace="7a32bc07-19ed-437b-ab6f-dee7da58810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bf1bda-f904-4eb8-892c-c9800f3b25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32bc07-19ed-437b-ab6f-dee7da5881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6bf1bda-f904-4eb8-892c-c9800f3b253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3BCDED-707E-4B95-A8B2-D1746B4779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bf1bda-f904-4eb8-892c-c9800f3b2534"/>
    <ds:schemaRef ds:uri="7a32bc07-19ed-437b-ab6f-dee7da5881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9485DB-A97D-4C64-9B8B-04DC5BA24BDD}">
  <ds:schemaRefs>
    <ds:schemaRef ds:uri="http://schemas.microsoft.com/office/2006/metadata/properties"/>
    <ds:schemaRef ds:uri="http://schemas.microsoft.com/office/infopath/2007/PartnerControls"/>
    <ds:schemaRef ds:uri="76bf1bda-f904-4eb8-892c-c9800f3b2534"/>
  </ds:schemaRefs>
</ds:datastoreItem>
</file>

<file path=customXml/itemProps3.xml><?xml version="1.0" encoding="utf-8"?>
<ds:datastoreItem xmlns:ds="http://schemas.openxmlformats.org/officeDocument/2006/customXml" ds:itemID="{C97FA320-D29F-4A1F-9C99-FB7EF06987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Cetner, Piotr M (pcetner)</dc:creator>
  <cp:keywords/>
  <dc:description/>
  <cp:lastModifiedBy>S: Cetner, Piotr M (pcetner)</cp:lastModifiedBy>
  <cp:revision>86</cp:revision>
  <dcterms:created xsi:type="dcterms:W3CDTF">2023-02-22T07:09:00Z</dcterms:created>
  <dcterms:modified xsi:type="dcterms:W3CDTF">2023-02-27T13:51:00Z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0x010100A80778FDC4100F4C8A6D7B2797E09C9C</vt:lpwstr>
  </property>
  <property fmtid="{D5CDD505-2E9C-101B-9397-08002B2CF9AE}" pid="3" name="GrammarlyDocumentId">
    <vt:lpwstr>794411975ebfab03191f4d2e98f94ae598ed0a5a4dd4daf5d14366aab16a8b56</vt:lpwstr>
  </property>
</Properties>
</file>